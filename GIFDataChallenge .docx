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DFAF7" w14:textId="73A0C7BF" w:rsidR="00943F5C" w:rsidRDefault="000C301E" w:rsidP="000C301E">
      <w:pPr>
        <w:jc w:val="center"/>
        <w:rPr>
          <w:ins w:id="0" w:author="Sundar Murugappan" w:date="2017-08-22T19:34:00Z"/>
          <w:rFonts w:ascii="Cambria" w:hAnsi="Cambria"/>
          <w:b/>
        </w:rPr>
      </w:pPr>
      <w:del w:id="1" w:author="Swathi Annamalai" w:date="2017-09-20T13:18:00Z">
        <w:r w:rsidDel="00695239">
          <w:rPr>
            <w:rFonts w:ascii="Cambria" w:hAnsi="Cambria"/>
            <w:b/>
          </w:rPr>
          <w:delText xml:space="preserve">TENOR </w:delText>
        </w:r>
      </w:del>
      <w:ins w:id="2" w:author="Swathi Annamalai" w:date="2017-09-20T13:18:00Z">
        <w:r w:rsidR="00695239">
          <w:rPr>
            <w:rFonts w:ascii="Cambria" w:hAnsi="Cambria"/>
            <w:b/>
          </w:rPr>
          <w:t>GIF</w:t>
        </w:r>
        <w:r w:rsidR="00695239">
          <w:rPr>
            <w:rFonts w:ascii="Cambria" w:hAnsi="Cambria"/>
            <w:b/>
          </w:rPr>
          <w:t xml:space="preserve"> </w:t>
        </w:r>
      </w:ins>
      <w:r>
        <w:rPr>
          <w:rFonts w:ascii="Cambria" w:hAnsi="Cambria"/>
          <w:b/>
        </w:rPr>
        <w:t>DATA CHALLENGE – Swathi Annamalai</w:t>
      </w:r>
    </w:p>
    <w:p w14:paraId="6307A3A3" w14:textId="77777777" w:rsidR="00692835" w:rsidRDefault="00692835" w:rsidP="000C301E">
      <w:pPr>
        <w:jc w:val="center"/>
        <w:rPr>
          <w:rFonts w:ascii="Cambria" w:hAnsi="Cambria"/>
          <w:b/>
        </w:rPr>
      </w:pPr>
    </w:p>
    <w:p w14:paraId="09419353" w14:textId="7A6190E5" w:rsidR="000C301E" w:rsidRDefault="000C301E">
      <w:pPr>
        <w:pStyle w:val="NormalWeb"/>
        <w:numPr>
          <w:ilvl w:val="0"/>
          <w:numId w:val="10"/>
        </w:numPr>
        <w:spacing w:before="0" w:beforeAutospacing="0" w:after="0" w:afterAutospacing="0"/>
        <w:rPr>
          <w:ins w:id="3" w:author="Sundar Murugappan" w:date="2017-08-22T19:34:00Z"/>
          <w:rFonts w:ascii="Cambria" w:hAnsi="Cambria"/>
          <w:b/>
          <w:color w:val="222222"/>
          <w:sz w:val="21"/>
          <w:szCs w:val="21"/>
        </w:rPr>
        <w:pPrChange w:id="4" w:author="Sundar Murugappan" w:date="2017-08-22T19:34:00Z">
          <w:pPr>
            <w:pStyle w:val="NormalWeb"/>
            <w:spacing w:before="0" w:beforeAutospacing="0" w:after="0" w:afterAutospacing="0"/>
          </w:pPr>
        </w:pPrChange>
      </w:pPr>
      <w:del w:id="5" w:author="Sundar Murugappan" w:date="2017-08-22T19:34:00Z">
        <w:r w:rsidRPr="00C04852" w:rsidDel="00692835">
          <w:rPr>
            <w:rFonts w:ascii="Cambria" w:hAnsi="Cambria"/>
            <w:b/>
            <w:color w:val="222222"/>
            <w:sz w:val="21"/>
            <w:szCs w:val="21"/>
          </w:rPr>
          <w:delText xml:space="preserve">1. </w:delText>
        </w:r>
      </w:del>
      <w:r w:rsidRPr="00C04852">
        <w:rPr>
          <w:rFonts w:ascii="Cambria" w:hAnsi="Cambria"/>
          <w:b/>
          <w:color w:val="222222"/>
          <w:sz w:val="21"/>
          <w:szCs w:val="21"/>
        </w:rPr>
        <w:t>"Warmup" metrics:</w:t>
      </w:r>
    </w:p>
    <w:p w14:paraId="1C942524" w14:textId="77777777" w:rsidR="00692835" w:rsidRPr="00C04852" w:rsidRDefault="00692835">
      <w:pPr>
        <w:pStyle w:val="NormalWeb"/>
        <w:spacing w:before="0" w:beforeAutospacing="0" w:after="0" w:afterAutospacing="0"/>
        <w:rPr>
          <w:rFonts w:ascii="Cambria" w:hAnsi="Cambria"/>
          <w:b/>
          <w:color w:val="222222"/>
          <w:sz w:val="21"/>
          <w:szCs w:val="21"/>
        </w:rPr>
      </w:pPr>
    </w:p>
    <w:p w14:paraId="33BD9678" w14:textId="77777777" w:rsidR="000C301E" w:rsidRPr="00692835" w:rsidRDefault="000C301E" w:rsidP="000C301E">
      <w:pPr>
        <w:pStyle w:val="NormalWeb"/>
        <w:spacing w:before="0" w:beforeAutospacing="0" w:after="0" w:afterAutospacing="0"/>
        <w:rPr>
          <w:rFonts w:ascii="Cambria" w:hAnsi="Cambria"/>
          <w:b/>
          <w:color w:val="222222"/>
          <w:sz w:val="21"/>
          <w:szCs w:val="21"/>
          <w:rPrChange w:id="6" w:author="Sundar Murugappan" w:date="2017-08-22T19:37:00Z">
            <w:rPr>
              <w:rFonts w:ascii="Cambria" w:hAnsi="Cambria"/>
              <w:color w:val="222222"/>
              <w:sz w:val="21"/>
              <w:szCs w:val="21"/>
            </w:rPr>
          </w:rPrChange>
        </w:rPr>
      </w:pPr>
      <w:del w:id="7" w:author="Sundar Murugappan" w:date="2017-08-22T19:34:00Z">
        <w:r w:rsidRPr="00692835" w:rsidDel="00692835">
          <w:rPr>
            <w:rFonts w:ascii="Cambria" w:hAnsi="Cambria"/>
            <w:b/>
            <w:color w:val="222222"/>
            <w:sz w:val="21"/>
            <w:szCs w:val="21"/>
            <w:rPrChange w:id="8" w:author="Sundar Murugappan" w:date="2017-08-22T19:37:00Z">
              <w:rPr>
                <w:rFonts w:ascii="Cambria" w:hAnsi="Cambria"/>
                <w:color w:val="222222"/>
                <w:sz w:val="21"/>
                <w:szCs w:val="21"/>
              </w:rPr>
            </w:rPrChange>
          </w:rPr>
          <w:delText xml:space="preserve">- </w:delText>
        </w:r>
      </w:del>
      <w:r w:rsidRPr="00692835">
        <w:rPr>
          <w:rFonts w:ascii="Cambria" w:hAnsi="Cambria"/>
          <w:b/>
          <w:color w:val="222222"/>
          <w:sz w:val="21"/>
          <w:szCs w:val="21"/>
          <w:rPrChange w:id="9" w:author="Sundar Murugappan" w:date="2017-08-22T19:37:00Z">
            <w:rPr>
              <w:rFonts w:ascii="Cambria" w:hAnsi="Cambria"/>
              <w:color w:val="222222"/>
              <w:sz w:val="21"/>
              <w:szCs w:val="21"/>
            </w:rPr>
          </w:rPrChange>
        </w:rPr>
        <w:t>Compute the aggregate "share rate": Ratio of shares to searches</w:t>
      </w:r>
    </w:p>
    <w:p w14:paraId="0EF5769C" w14:textId="77777777" w:rsidR="00692835" w:rsidRDefault="00692835" w:rsidP="000C301E">
      <w:pPr>
        <w:pStyle w:val="NormalWeb"/>
        <w:spacing w:before="0" w:beforeAutospacing="0" w:after="0" w:afterAutospacing="0"/>
        <w:rPr>
          <w:ins w:id="10" w:author="Sundar Murugappan" w:date="2017-08-22T19:35:00Z"/>
          <w:rFonts w:ascii="Consolas" w:hAnsi="Consolas"/>
          <w:color w:val="4472C4" w:themeColor="accent1"/>
          <w:sz w:val="18"/>
          <w:szCs w:val="18"/>
        </w:rPr>
      </w:pPr>
    </w:p>
    <w:p w14:paraId="0B423FBB"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11"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2" w:author="Sundar Murugappan" w:date="2017-08-22T19:38:00Z">
            <w:rPr>
              <w:rFonts w:ascii="Consolas" w:hAnsi="Consolas"/>
              <w:sz w:val="18"/>
              <w:szCs w:val="18"/>
            </w:rPr>
          </w:rPrChange>
        </w:rPr>
        <w:t>SELECT DISTINCT count(</w:t>
      </w:r>
      <w:proofErr w:type="spellStart"/>
      <w:r w:rsidRPr="00692835">
        <w:rPr>
          <w:rFonts w:ascii="Consolas" w:hAnsi="Consolas"/>
          <w:color w:val="4472C4" w:themeColor="accent1"/>
          <w:sz w:val="20"/>
          <w:szCs w:val="20"/>
          <w:rPrChange w:id="13"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14" w:author="Sundar Murugappan" w:date="2017-08-22T19:38:00Z">
            <w:rPr>
              <w:rFonts w:ascii="Consolas" w:hAnsi="Consolas"/>
              <w:sz w:val="18"/>
              <w:szCs w:val="18"/>
            </w:rPr>
          </w:rPrChange>
        </w:rPr>
        <w:t>)</w:t>
      </w:r>
    </w:p>
    <w:p w14:paraId="07939D03"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15"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6" w:author="Sundar Murugappan" w:date="2017-08-22T19:38:00Z">
            <w:rPr>
              <w:rFonts w:ascii="Consolas" w:hAnsi="Consolas"/>
              <w:sz w:val="18"/>
              <w:szCs w:val="18"/>
            </w:rPr>
          </w:rPrChange>
        </w:rPr>
        <w:t xml:space="preserve">FROM </w:t>
      </w:r>
      <w:proofErr w:type="spellStart"/>
      <w:r w:rsidRPr="00692835">
        <w:rPr>
          <w:rFonts w:ascii="Consolas" w:hAnsi="Consolas"/>
          <w:color w:val="4472C4" w:themeColor="accent1"/>
          <w:sz w:val="20"/>
          <w:szCs w:val="20"/>
          <w:rPrChange w:id="17" w:author="Sundar Murugappan" w:date="2017-08-22T19:38:00Z">
            <w:rPr>
              <w:rFonts w:ascii="Consolas" w:hAnsi="Consolas"/>
              <w:sz w:val="18"/>
              <w:szCs w:val="18"/>
            </w:rPr>
          </w:rPrChange>
        </w:rPr>
        <w:t>ios_events</w:t>
      </w:r>
      <w:proofErr w:type="spellEnd"/>
    </w:p>
    <w:p w14:paraId="44FB38C8"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18"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9" w:author="Sundar Murugappan" w:date="2017-08-22T19:38:00Z">
            <w:rPr>
              <w:rFonts w:ascii="Consolas" w:hAnsi="Consolas"/>
              <w:sz w:val="18"/>
              <w:szCs w:val="18"/>
            </w:rPr>
          </w:rPrChange>
        </w:rPr>
        <w:t xml:space="preserve">where </w:t>
      </w:r>
      <w:proofErr w:type="spellStart"/>
      <w:r w:rsidRPr="00692835">
        <w:rPr>
          <w:rFonts w:ascii="Consolas" w:hAnsi="Consolas"/>
          <w:color w:val="4472C4" w:themeColor="accent1"/>
          <w:sz w:val="20"/>
          <w:szCs w:val="20"/>
          <w:rPrChange w:id="20"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21" w:author="Sundar Murugappan" w:date="2017-08-22T19:38:00Z">
            <w:rPr>
              <w:rFonts w:ascii="Consolas" w:hAnsi="Consolas"/>
              <w:sz w:val="18"/>
              <w:szCs w:val="18"/>
            </w:rPr>
          </w:rPrChange>
        </w:rPr>
        <w:t xml:space="preserve"> like '%share%'</w:t>
      </w:r>
    </w:p>
    <w:p w14:paraId="74BE2F70"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22" w:author="Sundar Murugappan" w:date="2017-08-22T19:38:00Z">
            <w:rPr>
              <w:rFonts w:ascii="Consolas" w:hAnsi="Consolas"/>
              <w:sz w:val="18"/>
              <w:szCs w:val="18"/>
            </w:rPr>
          </w:rPrChange>
        </w:rPr>
      </w:pPr>
      <w:r w:rsidRPr="00692835">
        <w:rPr>
          <w:rFonts w:ascii="Consolas" w:hAnsi="Consolas"/>
          <w:color w:val="4472C4" w:themeColor="accent1"/>
          <w:sz w:val="20"/>
          <w:szCs w:val="20"/>
          <w:rPrChange w:id="23" w:author="Sundar Murugappan" w:date="2017-08-22T19:38:00Z">
            <w:rPr>
              <w:rFonts w:ascii="Consolas" w:hAnsi="Consolas"/>
              <w:sz w:val="18"/>
              <w:szCs w:val="18"/>
            </w:rPr>
          </w:rPrChange>
        </w:rPr>
        <w:t>SELECT DISTINCT count(</w:t>
      </w:r>
      <w:proofErr w:type="spellStart"/>
      <w:r w:rsidRPr="00692835">
        <w:rPr>
          <w:rFonts w:ascii="Consolas" w:hAnsi="Consolas"/>
          <w:color w:val="4472C4" w:themeColor="accent1"/>
          <w:sz w:val="20"/>
          <w:szCs w:val="20"/>
          <w:rPrChange w:id="24"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25" w:author="Sundar Murugappan" w:date="2017-08-22T19:38:00Z">
            <w:rPr>
              <w:rFonts w:ascii="Consolas" w:hAnsi="Consolas"/>
              <w:sz w:val="18"/>
              <w:szCs w:val="18"/>
            </w:rPr>
          </w:rPrChange>
        </w:rPr>
        <w:t>)</w:t>
      </w:r>
    </w:p>
    <w:p w14:paraId="3F2ED346"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26" w:author="Sundar Murugappan" w:date="2017-08-22T19:38:00Z">
            <w:rPr>
              <w:rFonts w:ascii="Consolas" w:hAnsi="Consolas"/>
              <w:sz w:val="18"/>
              <w:szCs w:val="18"/>
            </w:rPr>
          </w:rPrChange>
        </w:rPr>
      </w:pPr>
      <w:r w:rsidRPr="00692835">
        <w:rPr>
          <w:rFonts w:ascii="Consolas" w:hAnsi="Consolas"/>
          <w:color w:val="4472C4" w:themeColor="accent1"/>
          <w:sz w:val="20"/>
          <w:szCs w:val="20"/>
          <w:rPrChange w:id="27" w:author="Sundar Murugappan" w:date="2017-08-22T19:38:00Z">
            <w:rPr>
              <w:rFonts w:ascii="Consolas" w:hAnsi="Consolas"/>
              <w:sz w:val="18"/>
              <w:szCs w:val="18"/>
            </w:rPr>
          </w:rPrChange>
        </w:rPr>
        <w:t xml:space="preserve">FROM </w:t>
      </w:r>
      <w:proofErr w:type="spellStart"/>
      <w:r w:rsidRPr="00692835">
        <w:rPr>
          <w:rFonts w:ascii="Consolas" w:hAnsi="Consolas"/>
          <w:color w:val="4472C4" w:themeColor="accent1"/>
          <w:sz w:val="20"/>
          <w:szCs w:val="20"/>
          <w:rPrChange w:id="28" w:author="Sundar Murugappan" w:date="2017-08-22T19:38:00Z">
            <w:rPr>
              <w:rFonts w:ascii="Consolas" w:hAnsi="Consolas"/>
              <w:sz w:val="18"/>
              <w:szCs w:val="18"/>
            </w:rPr>
          </w:rPrChange>
        </w:rPr>
        <w:t>ios_events</w:t>
      </w:r>
      <w:proofErr w:type="spellEnd"/>
    </w:p>
    <w:p w14:paraId="026BFA60" w14:textId="77777777" w:rsidR="000C301E" w:rsidRPr="00692835" w:rsidRDefault="000C301E" w:rsidP="000C301E">
      <w:pPr>
        <w:pStyle w:val="NormalWeb"/>
        <w:spacing w:before="0" w:beforeAutospacing="0" w:after="0" w:afterAutospacing="0"/>
        <w:rPr>
          <w:rFonts w:ascii="Consolas" w:hAnsi="Consolas"/>
          <w:color w:val="4472C4" w:themeColor="accent1"/>
          <w:sz w:val="20"/>
          <w:szCs w:val="20"/>
          <w:rPrChange w:id="29" w:author="Sundar Murugappan" w:date="2017-08-22T19:38:00Z">
            <w:rPr>
              <w:rFonts w:ascii="Consolas" w:hAnsi="Consolas"/>
              <w:sz w:val="18"/>
              <w:szCs w:val="18"/>
            </w:rPr>
          </w:rPrChange>
        </w:rPr>
      </w:pPr>
      <w:r w:rsidRPr="00692835">
        <w:rPr>
          <w:rFonts w:ascii="Consolas" w:hAnsi="Consolas"/>
          <w:color w:val="4472C4" w:themeColor="accent1"/>
          <w:sz w:val="20"/>
          <w:szCs w:val="20"/>
          <w:rPrChange w:id="30" w:author="Sundar Murugappan" w:date="2017-08-22T19:38:00Z">
            <w:rPr>
              <w:rFonts w:ascii="Consolas" w:hAnsi="Consolas"/>
              <w:sz w:val="18"/>
              <w:szCs w:val="18"/>
            </w:rPr>
          </w:rPrChange>
        </w:rPr>
        <w:t xml:space="preserve">where </w:t>
      </w:r>
      <w:proofErr w:type="spellStart"/>
      <w:r w:rsidRPr="00692835">
        <w:rPr>
          <w:rFonts w:ascii="Consolas" w:hAnsi="Consolas"/>
          <w:color w:val="4472C4" w:themeColor="accent1"/>
          <w:sz w:val="20"/>
          <w:szCs w:val="20"/>
          <w:rPrChange w:id="31"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32" w:author="Sundar Murugappan" w:date="2017-08-22T19:38:00Z">
            <w:rPr>
              <w:rFonts w:ascii="Consolas" w:hAnsi="Consolas"/>
              <w:sz w:val="18"/>
              <w:szCs w:val="18"/>
            </w:rPr>
          </w:rPrChange>
        </w:rPr>
        <w:t xml:space="preserve"> like '%search%'</w:t>
      </w:r>
    </w:p>
    <w:p w14:paraId="0370F578" w14:textId="77777777" w:rsidR="000C301E" w:rsidRPr="00692835" w:rsidRDefault="000C301E" w:rsidP="000C301E">
      <w:pPr>
        <w:pStyle w:val="NormalWeb"/>
        <w:spacing w:before="0" w:beforeAutospacing="0" w:after="0" w:afterAutospacing="0"/>
        <w:rPr>
          <w:rFonts w:ascii="Consolas" w:hAnsi="Consolas"/>
          <w:color w:val="222222"/>
          <w:sz w:val="20"/>
          <w:szCs w:val="20"/>
        </w:rPr>
      </w:pPr>
    </w:p>
    <w:p w14:paraId="1F859FBD" w14:textId="49DD5965" w:rsidR="000C301E" w:rsidRPr="00692835" w:rsidRDefault="00A84B7F" w:rsidP="000C301E">
      <w:pPr>
        <w:pStyle w:val="NormalWeb"/>
        <w:spacing w:before="0" w:beforeAutospacing="0" w:after="0" w:afterAutospacing="0"/>
        <w:rPr>
          <w:rFonts w:ascii="Consolas" w:hAnsi="Consolas"/>
          <w:color w:val="222222"/>
          <w:sz w:val="20"/>
          <w:szCs w:val="20"/>
          <w:rPrChange w:id="33" w:author="Sundar Murugappan" w:date="2017-08-22T19:38:00Z">
            <w:rPr>
              <w:rFonts w:ascii="Consolas" w:hAnsi="Consolas"/>
              <w:b/>
              <w:color w:val="222222"/>
              <w:sz w:val="20"/>
              <w:szCs w:val="20"/>
            </w:rPr>
          </w:rPrChange>
        </w:rPr>
      </w:pPr>
      <w:r w:rsidRPr="00692835">
        <w:rPr>
          <w:rFonts w:ascii="Consolas" w:hAnsi="Consolas"/>
          <w:color w:val="222222"/>
          <w:sz w:val="20"/>
          <w:szCs w:val="20"/>
          <w:rPrChange w:id="34" w:author="Sundar Murugappan" w:date="2017-08-22T19:38:00Z">
            <w:rPr>
              <w:rFonts w:ascii="Consolas" w:hAnsi="Consolas"/>
              <w:b/>
              <w:color w:val="222222"/>
              <w:sz w:val="20"/>
              <w:szCs w:val="20"/>
            </w:rPr>
          </w:rPrChange>
        </w:rPr>
        <w:t xml:space="preserve">Share Rate </w:t>
      </w:r>
      <w:ins w:id="35" w:author="Sundar Murugappan" w:date="2017-08-22T19:37:00Z">
        <w:r w:rsidR="00692835" w:rsidRPr="00692835">
          <w:rPr>
            <w:rFonts w:ascii="Consolas" w:hAnsi="Consolas"/>
            <w:color w:val="222222"/>
            <w:sz w:val="20"/>
            <w:szCs w:val="20"/>
            <w:rPrChange w:id="36" w:author="Sundar Murugappan" w:date="2017-08-22T19:38:00Z">
              <w:rPr>
                <w:rFonts w:ascii="Consolas" w:hAnsi="Consolas"/>
                <w:b/>
                <w:color w:val="222222"/>
                <w:sz w:val="20"/>
                <w:szCs w:val="20"/>
              </w:rPr>
            </w:rPrChange>
          </w:rPr>
          <w:tab/>
        </w:r>
      </w:ins>
      <w:r w:rsidRPr="00692835">
        <w:rPr>
          <w:rFonts w:ascii="Consolas" w:hAnsi="Consolas"/>
          <w:color w:val="222222"/>
          <w:sz w:val="20"/>
          <w:szCs w:val="20"/>
          <w:rPrChange w:id="37" w:author="Sundar Murugappan" w:date="2017-08-22T19:38:00Z">
            <w:rPr>
              <w:rFonts w:ascii="Consolas" w:hAnsi="Consolas"/>
              <w:b/>
              <w:color w:val="222222"/>
              <w:sz w:val="20"/>
              <w:szCs w:val="20"/>
            </w:rPr>
          </w:rPrChange>
        </w:rPr>
        <w:t xml:space="preserve">= </w:t>
      </w:r>
      <w:r w:rsidR="000C301E" w:rsidRPr="00692835">
        <w:rPr>
          <w:rFonts w:ascii="Consolas" w:hAnsi="Consolas"/>
          <w:color w:val="222222"/>
          <w:sz w:val="20"/>
          <w:szCs w:val="20"/>
          <w:rPrChange w:id="38" w:author="Sundar Murugappan" w:date="2017-08-22T19:38:00Z">
            <w:rPr>
              <w:rFonts w:ascii="Consolas" w:hAnsi="Consolas"/>
              <w:b/>
              <w:color w:val="222222"/>
              <w:sz w:val="20"/>
              <w:szCs w:val="20"/>
            </w:rPr>
          </w:rPrChange>
        </w:rPr>
        <w:t xml:space="preserve">No. of total shares/ no. of total searches * 100 </w:t>
      </w:r>
    </w:p>
    <w:p w14:paraId="4BBB6503" w14:textId="77777777" w:rsidR="00692835" w:rsidRPr="00692835" w:rsidRDefault="00692835">
      <w:pPr>
        <w:pStyle w:val="NormalWeb"/>
        <w:spacing w:before="0" w:beforeAutospacing="0" w:after="0" w:afterAutospacing="0"/>
        <w:ind w:left="720" w:firstLine="720"/>
        <w:rPr>
          <w:ins w:id="39" w:author="Sundar Murugappan" w:date="2017-08-22T19:37:00Z"/>
          <w:rFonts w:ascii="Consolas" w:hAnsi="Consolas"/>
          <w:color w:val="222222"/>
          <w:sz w:val="20"/>
          <w:szCs w:val="20"/>
          <w:rPrChange w:id="40" w:author="Sundar Murugappan" w:date="2017-08-22T19:38:00Z">
            <w:rPr>
              <w:ins w:id="41" w:author="Sundar Murugappan" w:date="2017-08-22T19:37:00Z"/>
              <w:rFonts w:ascii="Consolas" w:hAnsi="Consolas"/>
              <w:b/>
              <w:color w:val="222222"/>
              <w:sz w:val="20"/>
              <w:szCs w:val="20"/>
            </w:rPr>
          </w:rPrChange>
        </w:rPr>
        <w:pPrChange w:id="42" w:author="Sundar Murugappan" w:date="2017-08-22T19:37:00Z">
          <w:pPr>
            <w:pStyle w:val="NormalWeb"/>
            <w:spacing w:before="0" w:beforeAutospacing="0" w:after="0" w:afterAutospacing="0"/>
          </w:pPr>
        </w:pPrChange>
      </w:pPr>
      <w:ins w:id="43" w:author="Sundar Murugappan" w:date="2017-08-22T19:37:00Z">
        <w:r w:rsidRPr="00692835">
          <w:rPr>
            <w:rFonts w:ascii="Consolas" w:hAnsi="Consolas"/>
            <w:color w:val="222222"/>
            <w:sz w:val="20"/>
            <w:szCs w:val="20"/>
            <w:rPrChange w:id="44" w:author="Sundar Murugappan" w:date="2017-08-22T19:38:00Z">
              <w:rPr>
                <w:rFonts w:ascii="Consolas" w:hAnsi="Consolas"/>
                <w:b/>
                <w:color w:val="222222"/>
                <w:sz w:val="20"/>
                <w:szCs w:val="20"/>
              </w:rPr>
            </w:rPrChange>
          </w:rPr>
          <w:t xml:space="preserve">= </w:t>
        </w:r>
      </w:ins>
      <w:r w:rsidR="000C301E" w:rsidRPr="00692835">
        <w:rPr>
          <w:rFonts w:ascii="Consolas" w:hAnsi="Consolas"/>
          <w:color w:val="222222"/>
          <w:sz w:val="20"/>
          <w:szCs w:val="20"/>
          <w:rPrChange w:id="45" w:author="Sundar Murugappan" w:date="2017-08-22T19:38:00Z">
            <w:rPr>
              <w:rFonts w:ascii="Consolas" w:hAnsi="Consolas"/>
              <w:b/>
              <w:color w:val="222222"/>
              <w:sz w:val="20"/>
              <w:szCs w:val="20"/>
            </w:rPr>
          </w:rPrChange>
        </w:rPr>
        <w:t xml:space="preserve">22512088/34262927 * 100 </w:t>
      </w:r>
    </w:p>
    <w:p w14:paraId="644DE765" w14:textId="0363F6E4" w:rsidR="000C301E" w:rsidRPr="00692835" w:rsidRDefault="00692835">
      <w:pPr>
        <w:pStyle w:val="NormalWeb"/>
        <w:spacing w:before="0" w:beforeAutospacing="0" w:after="0" w:afterAutospacing="0"/>
        <w:rPr>
          <w:rFonts w:ascii="Consolas" w:hAnsi="Consolas"/>
          <w:b/>
          <w:color w:val="222222"/>
          <w:sz w:val="20"/>
          <w:szCs w:val="20"/>
        </w:rPr>
      </w:pPr>
      <w:ins w:id="46" w:author="Sundar Murugappan" w:date="2017-08-22T19:37:00Z">
        <w:r w:rsidRPr="00C779B0">
          <w:rPr>
            <w:rFonts w:ascii="Consolas" w:hAnsi="Consolas"/>
            <w:b/>
            <w:color w:val="222222"/>
            <w:sz w:val="20"/>
            <w:szCs w:val="20"/>
            <w:rPrChange w:id="47" w:author="Sundar Murugappan" w:date="2017-08-22T19:50:00Z">
              <w:rPr>
                <w:rFonts w:ascii="Consolas" w:hAnsi="Consolas"/>
                <w:color w:val="222222"/>
                <w:sz w:val="20"/>
                <w:szCs w:val="20"/>
              </w:rPr>
            </w:rPrChange>
          </w:rPr>
          <w:t xml:space="preserve">Share Rate </w:t>
        </w:r>
        <w:r w:rsidRPr="00C779B0">
          <w:rPr>
            <w:rFonts w:ascii="Consolas" w:hAnsi="Consolas"/>
            <w:b/>
            <w:color w:val="222222"/>
            <w:sz w:val="20"/>
            <w:szCs w:val="20"/>
            <w:rPrChange w:id="48" w:author="Sundar Murugappan" w:date="2017-08-22T19:50:00Z">
              <w:rPr>
                <w:rFonts w:ascii="Consolas" w:hAnsi="Consolas"/>
                <w:color w:val="222222"/>
                <w:sz w:val="20"/>
                <w:szCs w:val="20"/>
              </w:rPr>
            </w:rPrChange>
          </w:rPr>
          <w:tab/>
        </w:r>
      </w:ins>
      <w:r w:rsidR="000C301E" w:rsidRPr="00C779B0">
        <w:rPr>
          <w:rFonts w:ascii="Consolas" w:hAnsi="Consolas"/>
          <w:b/>
          <w:color w:val="222222"/>
          <w:sz w:val="20"/>
          <w:szCs w:val="20"/>
        </w:rPr>
        <w:t>= 65.7039%</w:t>
      </w:r>
    </w:p>
    <w:p w14:paraId="1BB3052B" w14:textId="77777777" w:rsidR="000C301E" w:rsidRDefault="000C301E" w:rsidP="000C301E">
      <w:pPr>
        <w:pBdr>
          <w:bottom w:val="single" w:sz="6" w:space="1" w:color="auto"/>
        </w:pBdr>
        <w:rPr>
          <w:ins w:id="49" w:author="Sundar Murugappan" w:date="2017-08-22T19:38:00Z"/>
          <w:rFonts w:ascii="Cambria" w:hAnsi="Cambria"/>
        </w:rPr>
      </w:pPr>
    </w:p>
    <w:p w14:paraId="11557B81" w14:textId="77777777" w:rsidR="00692835" w:rsidDel="00692835" w:rsidRDefault="00692835" w:rsidP="00497130">
      <w:pPr>
        <w:pStyle w:val="NormalWeb"/>
        <w:spacing w:before="0" w:beforeAutospacing="0" w:after="0" w:afterAutospacing="0"/>
        <w:rPr>
          <w:del w:id="50" w:author="Sundar Murugappan" w:date="2017-08-22T19:38:00Z"/>
          <w:rFonts w:ascii="Cambria" w:hAnsi="Cambria"/>
          <w:b/>
          <w:color w:val="222222"/>
        </w:rPr>
      </w:pPr>
    </w:p>
    <w:p w14:paraId="023286C6" w14:textId="77777777" w:rsidR="00692835" w:rsidRDefault="00692835" w:rsidP="00497130">
      <w:pPr>
        <w:pStyle w:val="NormalWeb"/>
        <w:spacing w:before="0" w:beforeAutospacing="0" w:after="0" w:afterAutospacing="0"/>
        <w:rPr>
          <w:rFonts w:ascii="Cambria" w:hAnsi="Cambria" w:cstheme="minorBidi"/>
        </w:rPr>
      </w:pPr>
    </w:p>
    <w:p w14:paraId="1921514A" w14:textId="77777777" w:rsidR="00497130" w:rsidRPr="00692835" w:rsidRDefault="00497130" w:rsidP="00497130">
      <w:pPr>
        <w:pStyle w:val="NormalWeb"/>
        <w:spacing w:before="0" w:beforeAutospacing="0" w:after="0" w:afterAutospacing="0"/>
        <w:rPr>
          <w:rFonts w:ascii="Cambria" w:hAnsi="Cambria"/>
          <w:b/>
          <w:color w:val="222222"/>
          <w:rPrChange w:id="51" w:author="Sundar Murugappan" w:date="2017-08-22T19:37:00Z">
            <w:rPr>
              <w:rFonts w:ascii="Cambria" w:hAnsi="Cambria"/>
              <w:color w:val="222222"/>
            </w:rPr>
          </w:rPrChange>
        </w:rPr>
      </w:pPr>
      <w:del w:id="52" w:author="Sundar Murugappan" w:date="2017-08-22T19:35:00Z">
        <w:r w:rsidRPr="00692835" w:rsidDel="00692835">
          <w:rPr>
            <w:rFonts w:ascii="Cambria" w:hAnsi="Cambria"/>
            <w:b/>
            <w:color w:val="222222"/>
            <w:rPrChange w:id="53" w:author="Sundar Murugappan" w:date="2017-08-22T19:37:00Z">
              <w:rPr>
                <w:rFonts w:ascii="Cambria" w:hAnsi="Cambria"/>
                <w:color w:val="222222"/>
              </w:rPr>
            </w:rPrChange>
          </w:rPr>
          <w:delText>-</w:delText>
        </w:r>
        <w:r w:rsidRPr="00692835" w:rsidDel="00692835">
          <w:rPr>
            <w:rFonts w:ascii="Cambria" w:hAnsi="Cambria"/>
            <w:b/>
            <w:color w:val="222222"/>
            <w:sz w:val="21"/>
            <w:szCs w:val="21"/>
            <w:rPrChange w:id="54" w:author="Sundar Murugappan" w:date="2017-08-22T19:37:00Z">
              <w:rPr>
                <w:rFonts w:ascii="Cambria" w:hAnsi="Cambria"/>
                <w:color w:val="222222"/>
              </w:rPr>
            </w:rPrChange>
          </w:rPr>
          <w:delText xml:space="preserve"> </w:delText>
        </w:r>
      </w:del>
      <w:r w:rsidRPr="00692835">
        <w:rPr>
          <w:rFonts w:ascii="Cambria" w:hAnsi="Cambria"/>
          <w:b/>
          <w:color w:val="222222"/>
          <w:sz w:val="21"/>
          <w:szCs w:val="21"/>
          <w:rPrChange w:id="55" w:author="Sundar Murugappan" w:date="2017-08-22T19:37:00Z">
            <w:rPr>
              <w:rFonts w:ascii="Cambria" w:hAnsi="Cambria"/>
              <w:color w:val="222222"/>
            </w:rPr>
          </w:rPrChange>
        </w:rPr>
        <w:t>Compute the share rate for the top 1000 most-searched terms</w:t>
      </w:r>
    </w:p>
    <w:p w14:paraId="3C28C8DB" w14:textId="77777777" w:rsidR="00692835" w:rsidRDefault="00692835" w:rsidP="00497130">
      <w:pPr>
        <w:pStyle w:val="NormalWeb"/>
        <w:spacing w:before="0" w:beforeAutospacing="0" w:after="0" w:afterAutospacing="0"/>
        <w:rPr>
          <w:ins w:id="56" w:author="Sundar Murugappan" w:date="2017-08-22T19:35:00Z"/>
          <w:rFonts w:ascii="Consolas" w:hAnsi="Consolas"/>
          <w:sz w:val="18"/>
          <w:szCs w:val="18"/>
        </w:rPr>
      </w:pPr>
    </w:p>
    <w:p w14:paraId="17F28658" w14:textId="2EC78074"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57" w:author="Sundar Murugappan" w:date="2017-08-22T19:38:00Z">
            <w:rPr>
              <w:rFonts w:ascii="Consolas" w:hAnsi="Consolas"/>
              <w:sz w:val="18"/>
              <w:szCs w:val="18"/>
            </w:rPr>
          </w:rPrChange>
        </w:rPr>
      </w:pPr>
      <w:del w:id="58" w:author="Sundar Murugappan" w:date="2017-08-22T19:35:00Z">
        <w:r w:rsidRPr="00692835" w:rsidDel="00692835">
          <w:rPr>
            <w:rFonts w:ascii="Consolas" w:hAnsi="Consolas"/>
            <w:color w:val="4472C4" w:themeColor="accent1"/>
            <w:sz w:val="20"/>
            <w:szCs w:val="20"/>
            <w:rPrChange w:id="59" w:author="Sundar Murugappan" w:date="2017-08-22T19:38:00Z">
              <w:rPr>
                <w:rFonts w:ascii="Consolas" w:hAnsi="Consolas"/>
                <w:sz w:val="18"/>
                <w:szCs w:val="18"/>
              </w:rPr>
            </w:rPrChange>
          </w:rPr>
          <w:delText> </w:delText>
        </w:r>
      </w:del>
      <w:r w:rsidRPr="00692835">
        <w:rPr>
          <w:rFonts w:ascii="Consolas" w:hAnsi="Consolas"/>
          <w:color w:val="4472C4" w:themeColor="accent1"/>
          <w:sz w:val="20"/>
          <w:szCs w:val="20"/>
          <w:rPrChange w:id="60" w:author="Sundar Murugappan" w:date="2017-08-22T19:38:00Z">
            <w:rPr>
              <w:rFonts w:ascii="Consolas" w:hAnsi="Consolas"/>
              <w:sz w:val="18"/>
              <w:szCs w:val="18"/>
            </w:rPr>
          </w:rPrChange>
        </w:rPr>
        <w:t>SELECT DISTINCT count(</w:t>
      </w:r>
      <w:proofErr w:type="spellStart"/>
      <w:r w:rsidRPr="00692835">
        <w:rPr>
          <w:rFonts w:ascii="Consolas" w:hAnsi="Consolas"/>
          <w:color w:val="4472C4" w:themeColor="accent1"/>
          <w:sz w:val="20"/>
          <w:szCs w:val="20"/>
          <w:rPrChange w:id="61"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62" w:author="Sundar Murugappan" w:date="2017-08-22T19:38:00Z">
            <w:rPr>
              <w:rFonts w:ascii="Consolas" w:hAnsi="Consolas"/>
              <w:sz w:val="18"/>
              <w:szCs w:val="18"/>
            </w:rPr>
          </w:rPrChange>
        </w:rPr>
        <w:t>)</w:t>
      </w:r>
    </w:p>
    <w:p w14:paraId="4E1896B1" w14:textId="77777777"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63" w:author="Sundar Murugappan" w:date="2017-08-22T19:38:00Z">
            <w:rPr>
              <w:rFonts w:ascii="Consolas" w:hAnsi="Consolas"/>
              <w:sz w:val="18"/>
              <w:szCs w:val="18"/>
            </w:rPr>
          </w:rPrChange>
        </w:rPr>
      </w:pPr>
      <w:r w:rsidRPr="00692835">
        <w:rPr>
          <w:rFonts w:ascii="Consolas" w:hAnsi="Consolas"/>
          <w:color w:val="4472C4" w:themeColor="accent1"/>
          <w:sz w:val="20"/>
          <w:szCs w:val="20"/>
          <w:rPrChange w:id="64" w:author="Sundar Murugappan" w:date="2017-08-22T19:38:00Z">
            <w:rPr>
              <w:rFonts w:ascii="Consolas" w:hAnsi="Consolas"/>
              <w:sz w:val="18"/>
              <w:szCs w:val="18"/>
            </w:rPr>
          </w:rPrChange>
        </w:rPr>
        <w:t xml:space="preserve">FROM </w:t>
      </w:r>
      <w:proofErr w:type="spellStart"/>
      <w:r w:rsidRPr="00692835">
        <w:rPr>
          <w:rFonts w:ascii="Consolas" w:hAnsi="Consolas"/>
          <w:color w:val="4472C4" w:themeColor="accent1"/>
          <w:sz w:val="20"/>
          <w:szCs w:val="20"/>
          <w:rPrChange w:id="65" w:author="Sundar Murugappan" w:date="2017-08-22T19:38:00Z">
            <w:rPr>
              <w:rFonts w:ascii="Consolas" w:hAnsi="Consolas"/>
              <w:sz w:val="18"/>
              <w:szCs w:val="18"/>
            </w:rPr>
          </w:rPrChange>
        </w:rPr>
        <w:t>ios_events</w:t>
      </w:r>
      <w:proofErr w:type="spellEnd"/>
    </w:p>
    <w:p w14:paraId="2059D689" w14:textId="77777777"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66" w:author="Sundar Murugappan" w:date="2017-08-22T19:38:00Z">
            <w:rPr>
              <w:rFonts w:ascii="Consolas" w:hAnsi="Consolas"/>
              <w:sz w:val="18"/>
              <w:szCs w:val="18"/>
            </w:rPr>
          </w:rPrChange>
        </w:rPr>
      </w:pPr>
      <w:r w:rsidRPr="00692835">
        <w:rPr>
          <w:rFonts w:ascii="Consolas" w:hAnsi="Consolas"/>
          <w:color w:val="4472C4" w:themeColor="accent1"/>
          <w:sz w:val="20"/>
          <w:szCs w:val="20"/>
          <w:rPrChange w:id="67" w:author="Sundar Murugappan" w:date="2017-08-22T19:38:00Z">
            <w:rPr>
              <w:rFonts w:ascii="Consolas" w:hAnsi="Consolas"/>
              <w:sz w:val="18"/>
              <w:szCs w:val="18"/>
            </w:rPr>
          </w:rPrChange>
        </w:rPr>
        <w:t>where tags IN (select TOP 1000 tags</w:t>
      </w:r>
    </w:p>
    <w:p w14:paraId="318819D7"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68" w:author="Sundar Murugappan" w:date="2017-08-22T19:38:00Z">
            <w:rPr>
              <w:rFonts w:ascii="Consolas" w:hAnsi="Consolas"/>
              <w:sz w:val="18"/>
              <w:szCs w:val="18"/>
            </w:rPr>
          </w:rPrChange>
        </w:rPr>
      </w:pPr>
      <w:r w:rsidRPr="00692835">
        <w:rPr>
          <w:rFonts w:ascii="Consolas" w:hAnsi="Consolas"/>
          <w:color w:val="4472C4" w:themeColor="accent1"/>
          <w:sz w:val="20"/>
          <w:szCs w:val="20"/>
          <w:rPrChange w:id="69" w:author="Sundar Murugappan" w:date="2017-08-22T19:38:00Z">
            <w:rPr>
              <w:rFonts w:ascii="Consolas" w:hAnsi="Consolas"/>
              <w:sz w:val="18"/>
              <w:szCs w:val="18"/>
            </w:rPr>
          </w:rPrChange>
        </w:rPr>
        <w:t xml:space="preserve">  from </w:t>
      </w:r>
      <w:proofErr w:type="spellStart"/>
      <w:r w:rsidRPr="00692835">
        <w:rPr>
          <w:rFonts w:ascii="Consolas" w:hAnsi="Consolas"/>
          <w:color w:val="4472C4" w:themeColor="accent1"/>
          <w:sz w:val="20"/>
          <w:szCs w:val="20"/>
          <w:rPrChange w:id="70" w:author="Sundar Murugappan" w:date="2017-08-22T19:38:00Z">
            <w:rPr>
              <w:rFonts w:ascii="Consolas" w:hAnsi="Consolas"/>
              <w:sz w:val="18"/>
              <w:szCs w:val="18"/>
            </w:rPr>
          </w:rPrChange>
        </w:rPr>
        <w:t>ios_events</w:t>
      </w:r>
      <w:proofErr w:type="spellEnd"/>
    </w:p>
    <w:p w14:paraId="4D541F4D"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71" w:author="Sundar Murugappan" w:date="2017-08-22T19:38:00Z">
            <w:rPr>
              <w:rFonts w:ascii="Consolas" w:hAnsi="Consolas"/>
              <w:sz w:val="18"/>
              <w:szCs w:val="18"/>
            </w:rPr>
          </w:rPrChange>
        </w:rPr>
      </w:pPr>
      <w:r w:rsidRPr="00692835">
        <w:rPr>
          <w:rFonts w:ascii="Consolas" w:hAnsi="Consolas"/>
          <w:color w:val="4472C4" w:themeColor="accent1"/>
          <w:sz w:val="20"/>
          <w:szCs w:val="20"/>
          <w:rPrChange w:id="72" w:author="Sundar Murugappan" w:date="2017-08-22T19:38:00Z">
            <w:rPr>
              <w:rFonts w:ascii="Consolas" w:hAnsi="Consolas"/>
              <w:sz w:val="18"/>
              <w:szCs w:val="18"/>
            </w:rPr>
          </w:rPrChange>
        </w:rPr>
        <w:t xml:space="preserve">  where tags &lt;&gt; '' and </w:t>
      </w:r>
      <w:proofErr w:type="spellStart"/>
      <w:r w:rsidRPr="00692835">
        <w:rPr>
          <w:rFonts w:ascii="Consolas" w:hAnsi="Consolas"/>
          <w:color w:val="4472C4" w:themeColor="accent1"/>
          <w:sz w:val="20"/>
          <w:szCs w:val="20"/>
          <w:rPrChange w:id="73"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74" w:author="Sundar Murugappan" w:date="2017-08-22T19:38:00Z">
            <w:rPr>
              <w:rFonts w:ascii="Consolas" w:hAnsi="Consolas"/>
              <w:sz w:val="18"/>
              <w:szCs w:val="18"/>
            </w:rPr>
          </w:rPrChange>
        </w:rPr>
        <w:t xml:space="preserve"> like '%share%'</w:t>
      </w:r>
    </w:p>
    <w:p w14:paraId="2F41B0C7"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75" w:author="Sundar Murugappan" w:date="2017-08-22T19:38:00Z">
            <w:rPr>
              <w:rFonts w:ascii="Consolas" w:hAnsi="Consolas"/>
              <w:sz w:val="18"/>
              <w:szCs w:val="18"/>
            </w:rPr>
          </w:rPrChange>
        </w:rPr>
      </w:pPr>
      <w:r w:rsidRPr="00692835">
        <w:rPr>
          <w:rFonts w:ascii="Consolas" w:hAnsi="Consolas"/>
          <w:color w:val="4472C4" w:themeColor="accent1"/>
          <w:sz w:val="20"/>
          <w:szCs w:val="20"/>
          <w:rPrChange w:id="76" w:author="Sundar Murugappan" w:date="2017-08-22T19:38:00Z">
            <w:rPr>
              <w:rFonts w:ascii="Consolas" w:hAnsi="Consolas"/>
              <w:sz w:val="18"/>
              <w:szCs w:val="18"/>
            </w:rPr>
          </w:rPrChange>
        </w:rPr>
        <w:t xml:space="preserve">  GROUP BY tags</w:t>
      </w:r>
    </w:p>
    <w:p w14:paraId="06279A0A" w14:textId="77777777" w:rsidR="00497130" w:rsidRPr="00692835" w:rsidRDefault="00497130" w:rsidP="00497130">
      <w:pPr>
        <w:pStyle w:val="NormalWeb"/>
        <w:spacing w:before="0" w:beforeAutospacing="0" w:after="0" w:afterAutospacing="0"/>
        <w:ind w:left="2160"/>
        <w:rPr>
          <w:rFonts w:ascii="Consolas" w:hAnsi="Consolas"/>
          <w:color w:val="4472C4" w:themeColor="accent1"/>
          <w:sz w:val="20"/>
          <w:szCs w:val="20"/>
          <w:rPrChange w:id="77" w:author="Sundar Murugappan" w:date="2017-08-22T19:38:00Z">
            <w:rPr>
              <w:rFonts w:ascii="Consolas" w:hAnsi="Consolas"/>
              <w:sz w:val="18"/>
              <w:szCs w:val="18"/>
            </w:rPr>
          </w:rPrChange>
        </w:rPr>
      </w:pPr>
      <w:r w:rsidRPr="00692835">
        <w:rPr>
          <w:rFonts w:ascii="Consolas" w:hAnsi="Consolas"/>
          <w:color w:val="4472C4" w:themeColor="accent1"/>
          <w:sz w:val="20"/>
          <w:szCs w:val="20"/>
          <w:rPrChange w:id="78" w:author="Sundar Murugappan" w:date="2017-08-22T19:38:00Z">
            <w:rPr>
              <w:rFonts w:ascii="Consolas" w:hAnsi="Consolas"/>
              <w:sz w:val="18"/>
              <w:szCs w:val="18"/>
            </w:rPr>
          </w:rPrChange>
        </w:rPr>
        <w:t xml:space="preserve">      order by count(tags) </w:t>
      </w:r>
      <w:proofErr w:type="spellStart"/>
      <w:r w:rsidRPr="00692835">
        <w:rPr>
          <w:rFonts w:ascii="Consolas" w:hAnsi="Consolas"/>
          <w:color w:val="4472C4" w:themeColor="accent1"/>
          <w:sz w:val="20"/>
          <w:szCs w:val="20"/>
          <w:rPrChange w:id="79" w:author="Sundar Murugappan" w:date="2017-08-22T19:38:00Z">
            <w:rPr>
              <w:rFonts w:ascii="Consolas" w:hAnsi="Consolas"/>
              <w:sz w:val="18"/>
              <w:szCs w:val="18"/>
            </w:rPr>
          </w:rPrChange>
        </w:rPr>
        <w:t>desc</w:t>
      </w:r>
      <w:proofErr w:type="spellEnd"/>
    </w:p>
    <w:p w14:paraId="384D19A5" w14:textId="77777777" w:rsidR="00497130" w:rsidRPr="00692835" w:rsidRDefault="00497130" w:rsidP="00497130">
      <w:pPr>
        <w:pStyle w:val="NormalWeb"/>
        <w:spacing w:before="0" w:beforeAutospacing="0" w:after="0" w:afterAutospacing="0"/>
        <w:ind w:left="2160"/>
        <w:rPr>
          <w:rFonts w:ascii="Consolas" w:hAnsi="Consolas"/>
          <w:color w:val="4472C4" w:themeColor="accent1"/>
          <w:sz w:val="20"/>
          <w:szCs w:val="20"/>
          <w:rPrChange w:id="80" w:author="Sundar Murugappan" w:date="2017-08-22T19:38:00Z">
            <w:rPr>
              <w:rFonts w:ascii="Consolas" w:hAnsi="Consolas"/>
              <w:sz w:val="18"/>
              <w:szCs w:val="18"/>
            </w:rPr>
          </w:rPrChange>
        </w:rPr>
      </w:pPr>
      <w:r w:rsidRPr="00692835">
        <w:rPr>
          <w:rFonts w:ascii="Consolas" w:hAnsi="Consolas"/>
          <w:color w:val="4472C4" w:themeColor="accent1"/>
          <w:sz w:val="20"/>
          <w:szCs w:val="20"/>
          <w:rPrChange w:id="81" w:author="Sundar Murugappan" w:date="2017-08-22T19:38:00Z">
            <w:rPr>
              <w:rFonts w:ascii="Consolas" w:hAnsi="Consolas"/>
              <w:sz w:val="18"/>
              <w:szCs w:val="18"/>
            </w:rPr>
          </w:rPrChange>
        </w:rPr>
        <w:t xml:space="preserve">      )</w:t>
      </w:r>
    </w:p>
    <w:p w14:paraId="00DDA8A2" w14:textId="03AE4C22" w:rsidR="00497130" w:rsidRPr="00692835" w:rsidRDefault="00692835" w:rsidP="00497130">
      <w:pPr>
        <w:pStyle w:val="NormalWeb"/>
        <w:spacing w:before="0" w:beforeAutospacing="0" w:after="0" w:afterAutospacing="0"/>
        <w:rPr>
          <w:rFonts w:ascii="Consolas" w:hAnsi="Consolas"/>
          <w:b/>
          <w:i/>
          <w:color w:val="4472C4" w:themeColor="accent1"/>
          <w:sz w:val="20"/>
          <w:szCs w:val="20"/>
          <w:rPrChange w:id="82" w:author="Sundar Murugappan" w:date="2017-08-22T19:38:00Z">
            <w:rPr>
              <w:rFonts w:ascii="Consolas" w:hAnsi="Consolas"/>
              <w:b/>
              <w:i/>
              <w:sz w:val="18"/>
              <w:szCs w:val="18"/>
            </w:rPr>
          </w:rPrChange>
        </w:rPr>
      </w:pPr>
      <w:ins w:id="83" w:author="Sundar Murugappan" w:date="2017-08-22T19:35:00Z">
        <w:r w:rsidRPr="00692835">
          <w:rPr>
            <w:rFonts w:ascii="Consolas" w:hAnsi="Consolas"/>
            <w:b/>
            <w:i/>
            <w:color w:val="4472C4" w:themeColor="accent1"/>
            <w:sz w:val="20"/>
            <w:szCs w:val="20"/>
            <w:rPrChange w:id="84" w:author="Sundar Murugappan" w:date="2017-08-22T19:38:00Z">
              <w:rPr>
                <w:rFonts w:ascii="Consolas" w:hAnsi="Consolas"/>
                <w:b/>
                <w:i/>
                <w:sz w:val="18"/>
                <w:szCs w:val="18"/>
              </w:rPr>
            </w:rPrChange>
          </w:rPr>
          <w:t xml:space="preserve">Result: </w:t>
        </w:r>
      </w:ins>
      <w:r w:rsidR="00497130" w:rsidRPr="00692835">
        <w:rPr>
          <w:rFonts w:ascii="Consolas" w:hAnsi="Consolas"/>
          <w:b/>
          <w:i/>
          <w:color w:val="4472C4" w:themeColor="accent1"/>
          <w:sz w:val="20"/>
          <w:szCs w:val="20"/>
          <w:rPrChange w:id="85" w:author="Sundar Murugappan" w:date="2017-08-22T19:38:00Z">
            <w:rPr>
              <w:rFonts w:ascii="Consolas" w:hAnsi="Consolas"/>
              <w:b/>
              <w:i/>
              <w:sz w:val="18"/>
              <w:szCs w:val="18"/>
            </w:rPr>
          </w:rPrChange>
        </w:rPr>
        <w:t>27005617</w:t>
      </w:r>
    </w:p>
    <w:p w14:paraId="529B1296" w14:textId="77777777" w:rsidR="00497130" w:rsidRPr="00692835" w:rsidRDefault="00497130" w:rsidP="00497130">
      <w:pPr>
        <w:pStyle w:val="NormalWeb"/>
        <w:spacing w:before="0" w:beforeAutospacing="0" w:after="0" w:afterAutospacing="0"/>
        <w:rPr>
          <w:rFonts w:ascii="Consolas" w:hAnsi="Consolas"/>
          <w:color w:val="222222"/>
          <w:sz w:val="20"/>
          <w:szCs w:val="20"/>
          <w:rPrChange w:id="86" w:author="Sundar Murugappan" w:date="2017-08-22T19:38:00Z">
            <w:rPr>
              <w:rFonts w:ascii="Consolas" w:hAnsi="Consolas"/>
              <w:color w:val="222222"/>
              <w:sz w:val="18"/>
              <w:szCs w:val="18"/>
            </w:rPr>
          </w:rPrChange>
        </w:rPr>
      </w:pPr>
      <w:r w:rsidRPr="00692835">
        <w:rPr>
          <w:rFonts w:ascii="Consolas" w:hAnsi="Consolas"/>
          <w:color w:val="222222"/>
          <w:sz w:val="20"/>
          <w:szCs w:val="20"/>
          <w:rPrChange w:id="87" w:author="Sundar Murugappan" w:date="2017-08-22T19:38:00Z">
            <w:rPr>
              <w:rFonts w:ascii="Consolas" w:hAnsi="Consolas"/>
              <w:color w:val="222222"/>
              <w:sz w:val="18"/>
              <w:szCs w:val="18"/>
            </w:rPr>
          </w:rPrChange>
        </w:rPr>
        <w:t> </w:t>
      </w:r>
    </w:p>
    <w:p w14:paraId="7C9D3290" w14:textId="77777777"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88" w:author="Sundar Murugappan" w:date="2017-08-22T19:38:00Z">
            <w:rPr>
              <w:rFonts w:ascii="Consolas" w:hAnsi="Consolas"/>
              <w:sz w:val="18"/>
              <w:szCs w:val="18"/>
            </w:rPr>
          </w:rPrChange>
        </w:rPr>
      </w:pPr>
      <w:r w:rsidRPr="00692835">
        <w:rPr>
          <w:rFonts w:ascii="Consolas" w:hAnsi="Consolas"/>
          <w:color w:val="4472C4" w:themeColor="accent1"/>
          <w:sz w:val="20"/>
          <w:szCs w:val="20"/>
          <w:rPrChange w:id="89" w:author="Sundar Murugappan" w:date="2017-08-22T19:38:00Z">
            <w:rPr>
              <w:rFonts w:ascii="Consolas" w:hAnsi="Consolas"/>
              <w:sz w:val="18"/>
              <w:szCs w:val="18"/>
            </w:rPr>
          </w:rPrChange>
        </w:rPr>
        <w:t>SELECT DISTINCT count(</w:t>
      </w:r>
      <w:proofErr w:type="spellStart"/>
      <w:r w:rsidRPr="00692835">
        <w:rPr>
          <w:rFonts w:ascii="Consolas" w:hAnsi="Consolas"/>
          <w:color w:val="4472C4" w:themeColor="accent1"/>
          <w:sz w:val="20"/>
          <w:szCs w:val="20"/>
          <w:rPrChange w:id="90"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91" w:author="Sundar Murugappan" w:date="2017-08-22T19:38:00Z">
            <w:rPr>
              <w:rFonts w:ascii="Consolas" w:hAnsi="Consolas"/>
              <w:sz w:val="18"/>
              <w:szCs w:val="18"/>
            </w:rPr>
          </w:rPrChange>
        </w:rPr>
        <w:t>)</w:t>
      </w:r>
    </w:p>
    <w:p w14:paraId="35A9AF75" w14:textId="77777777"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92" w:author="Sundar Murugappan" w:date="2017-08-22T19:38:00Z">
            <w:rPr>
              <w:rFonts w:ascii="Consolas" w:hAnsi="Consolas"/>
              <w:sz w:val="18"/>
              <w:szCs w:val="18"/>
            </w:rPr>
          </w:rPrChange>
        </w:rPr>
      </w:pPr>
      <w:r w:rsidRPr="00692835">
        <w:rPr>
          <w:rFonts w:ascii="Consolas" w:hAnsi="Consolas"/>
          <w:color w:val="4472C4" w:themeColor="accent1"/>
          <w:sz w:val="20"/>
          <w:szCs w:val="20"/>
          <w:rPrChange w:id="93" w:author="Sundar Murugappan" w:date="2017-08-22T19:38:00Z">
            <w:rPr>
              <w:rFonts w:ascii="Consolas" w:hAnsi="Consolas"/>
              <w:sz w:val="18"/>
              <w:szCs w:val="18"/>
            </w:rPr>
          </w:rPrChange>
        </w:rPr>
        <w:t xml:space="preserve">FROM </w:t>
      </w:r>
      <w:proofErr w:type="spellStart"/>
      <w:r w:rsidRPr="00692835">
        <w:rPr>
          <w:rFonts w:ascii="Consolas" w:hAnsi="Consolas"/>
          <w:color w:val="4472C4" w:themeColor="accent1"/>
          <w:sz w:val="20"/>
          <w:szCs w:val="20"/>
          <w:rPrChange w:id="94" w:author="Sundar Murugappan" w:date="2017-08-22T19:38:00Z">
            <w:rPr>
              <w:rFonts w:ascii="Consolas" w:hAnsi="Consolas"/>
              <w:sz w:val="18"/>
              <w:szCs w:val="18"/>
            </w:rPr>
          </w:rPrChange>
        </w:rPr>
        <w:t>ios_events</w:t>
      </w:r>
      <w:proofErr w:type="spellEnd"/>
    </w:p>
    <w:p w14:paraId="49BCD9C5" w14:textId="77777777" w:rsidR="00497130" w:rsidRPr="00692835" w:rsidRDefault="00497130" w:rsidP="00497130">
      <w:pPr>
        <w:pStyle w:val="NormalWeb"/>
        <w:spacing w:before="0" w:beforeAutospacing="0" w:after="0" w:afterAutospacing="0"/>
        <w:rPr>
          <w:rFonts w:ascii="Consolas" w:hAnsi="Consolas"/>
          <w:color w:val="4472C4" w:themeColor="accent1"/>
          <w:sz w:val="20"/>
          <w:szCs w:val="20"/>
          <w:rPrChange w:id="95" w:author="Sundar Murugappan" w:date="2017-08-22T19:38:00Z">
            <w:rPr>
              <w:rFonts w:ascii="Consolas" w:hAnsi="Consolas"/>
              <w:sz w:val="18"/>
              <w:szCs w:val="18"/>
            </w:rPr>
          </w:rPrChange>
        </w:rPr>
      </w:pPr>
      <w:r w:rsidRPr="00692835">
        <w:rPr>
          <w:rFonts w:ascii="Consolas" w:hAnsi="Consolas"/>
          <w:color w:val="4472C4" w:themeColor="accent1"/>
          <w:sz w:val="20"/>
          <w:szCs w:val="20"/>
          <w:rPrChange w:id="96" w:author="Sundar Murugappan" w:date="2017-08-22T19:38:00Z">
            <w:rPr>
              <w:rFonts w:ascii="Consolas" w:hAnsi="Consolas"/>
              <w:sz w:val="18"/>
              <w:szCs w:val="18"/>
            </w:rPr>
          </w:rPrChange>
        </w:rPr>
        <w:t>where tags IN (select TOP 1000 tags</w:t>
      </w:r>
    </w:p>
    <w:p w14:paraId="6CFB323B"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97" w:author="Sundar Murugappan" w:date="2017-08-22T19:38:00Z">
            <w:rPr>
              <w:rFonts w:ascii="Consolas" w:hAnsi="Consolas"/>
              <w:sz w:val="18"/>
              <w:szCs w:val="18"/>
            </w:rPr>
          </w:rPrChange>
        </w:rPr>
      </w:pPr>
      <w:r w:rsidRPr="00692835">
        <w:rPr>
          <w:rFonts w:ascii="Consolas" w:hAnsi="Consolas"/>
          <w:color w:val="4472C4" w:themeColor="accent1"/>
          <w:sz w:val="20"/>
          <w:szCs w:val="20"/>
          <w:rPrChange w:id="98" w:author="Sundar Murugappan" w:date="2017-08-22T19:38:00Z">
            <w:rPr>
              <w:rFonts w:ascii="Consolas" w:hAnsi="Consolas"/>
              <w:sz w:val="18"/>
              <w:szCs w:val="18"/>
            </w:rPr>
          </w:rPrChange>
        </w:rPr>
        <w:t xml:space="preserve">  from </w:t>
      </w:r>
      <w:proofErr w:type="spellStart"/>
      <w:r w:rsidRPr="00692835">
        <w:rPr>
          <w:rFonts w:ascii="Consolas" w:hAnsi="Consolas"/>
          <w:color w:val="4472C4" w:themeColor="accent1"/>
          <w:sz w:val="20"/>
          <w:szCs w:val="20"/>
          <w:rPrChange w:id="99" w:author="Sundar Murugappan" w:date="2017-08-22T19:38:00Z">
            <w:rPr>
              <w:rFonts w:ascii="Consolas" w:hAnsi="Consolas"/>
              <w:sz w:val="18"/>
              <w:szCs w:val="18"/>
            </w:rPr>
          </w:rPrChange>
        </w:rPr>
        <w:t>ios_events</w:t>
      </w:r>
      <w:proofErr w:type="spellEnd"/>
    </w:p>
    <w:p w14:paraId="7BC2EF33"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100"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01" w:author="Sundar Murugappan" w:date="2017-08-22T19:38:00Z">
            <w:rPr>
              <w:rFonts w:ascii="Consolas" w:hAnsi="Consolas"/>
              <w:sz w:val="18"/>
              <w:szCs w:val="18"/>
            </w:rPr>
          </w:rPrChange>
        </w:rPr>
        <w:t xml:space="preserve">  where tags &lt;&gt; '' and </w:t>
      </w:r>
      <w:proofErr w:type="spellStart"/>
      <w:r w:rsidRPr="00692835">
        <w:rPr>
          <w:rFonts w:ascii="Consolas" w:hAnsi="Consolas"/>
          <w:color w:val="4472C4" w:themeColor="accent1"/>
          <w:sz w:val="20"/>
          <w:szCs w:val="20"/>
          <w:rPrChange w:id="102" w:author="Sundar Murugappan" w:date="2017-08-22T19:38:00Z">
            <w:rPr>
              <w:rFonts w:ascii="Consolas" w:hAnsi="Consolas"/>
              <w:sz w:val="18"/>
              <w:szCs w:val="18"/>
            </w:rPr>
          </w:rPrChange>
        </w:rPr>
        <w:t>eventname</w:t>
      </w:r>
      <w:proofErr w:type="spellEnd"/>
      <w:r w:rsidRPr="00692835">
        <w:rPr>
          <w:rFonts w:ascii="Consolas" w:hAnsi="Consolas"/>
          <w:color w:val="4472C4" w:themeColor="accent1"/>
          <w:sz w:val="20"/>
          <w:szCs w:val="20"/>
          <w:rPrChange w:id="103" w:author="Sundar Murugappan" w:date="2017-08-22T19:38:00Z">
            <w:rPr>
              <w:rFonts w:ascii="Consolas" w:hAnsi="Consolas"/>
              <w:sz w:val="18"/>
              <w:szCs w:val="18"/>
            </w:rPr>
          </w:rPrChange>
        </w:rPr>
        <w:t xml:space="preserve"> like '%search%'</w:t>
      </w:r>
    </w:p>
    <w:p w14:paraId="005F7BC8" w14:textId="77777777" w:rsidR="00497130" w:rsidRPr="00692835" w:rsidRDefault="00497130" w:rsidP="00497130">
      <w:pPr>
        <w:pStyle w:val="NormalWeb"/>
        <w:spacing w:before="0" w:beforeAutospacing="0" w:after="0" w:afterAutospacing="0"/>
        <w:ind w:left="2700"/>
        <w:rPr>
          <w:rFonts w:ascii="Consolas" w:hAnsi="Consolas"/>
          <w:color w:val="4472C4" w:themeColor="accent1"/>
          <w:sz w:val="20"/>
          <w:szCs w:val="20"/>
          <w:rPrChange w:id="104"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05" w:author="Sundar Murugappan" w:date="2017-08-22T19:38:00Z">
            <w:rPr>
              <w:rFonts w:ascii="Consolas" w:hAnsi="Consolas"/>
              <w:sz w:val="18"/>
              <w:szCs w:val="18"/>
            </w:rPr>
          </w:rPrChange>
        </w:rPr>
        <w:t xml:space="preserve">  GROUP BY tags</w:t>
      </w:r>
    </w:p>
    <w:p w14:paraId="6A1C4BB2" w14:textId="77777777" w:rsidR="00497130" w:rsidRPr="00692835" w:rsidRDefault="00497130" w:rsidP="00497130">
      <w:pPr>
        <w:pStyle w:val="NormalWeb"/>
        <w:spacing w:before="0" w:beforeAutospacing="0" w:after="0" w:afterAutospacing="0"/>
        <w:ind w:left="2160"/>
        <w:rPr>
          <w:rFonts w:ascii="Consolas" w:hAnsi="Consolas"/>
          <w:color w:val="4472C4" w:themeColor="accent1"/>
          <w:sz w:val="20"/>
          <w:szCs w:val="20"/>
          <w:rPrChange w:id="106"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07" w:author="Sundar Murugappan" w:date="2017-08-22T19:38:00Z">
            <w:rPr>
              <w:rFonts w:ascii="Consolas" w:hAnsi="Consolas"/>
              <w:sz w:val="18"/>
              <w:szCs w:val="18"/>
            </w:rPr>
          </w:rPrChange>
        </w:rPr>
        <w:t xml:space="preserve">      order by count(tags) </w:t>
      </w:r>
      <w:proofErr w:type="spellStart"/>
      <w:r w:rsidRPr="00692835">
        <w:rPr>
          <w:rFonts w:ascii="Consolas" w:hAnsi="Consolas"/>
          <w:color w:val="4472C4" w:themeColor="accent1"/>
          <w:sz w:val="20"/>
          <w:szCs w:val="20"/>
          <w:rPrChange w:id="108" w:author="Sundar Murugappan" w:date="2017-08-22T19:38:00Z">
            <w:rPr>
              <w:rFonts w:ascii="Consolas" w:hAnsi="Consolas"/>
              <w:sz w:val="18"/>
              <w:szCs w:val="18"/>
            </w:rPr>
          </w:rPrChange>
        </w:rPr>
        <w:t>desc</w:t>
      </w:r>
      <w:proofErr w:type="spellEnd"/>
    </w:p>
    <w:p w14:paraId="5A90D3AA" w14:textId="77777777" w:rsidR="00497130" w:rsidRPr="00692835" w:rsidRDefault="00497130" w:rsidP="00497130">
      <w:pPr>
        <w:pStyle w:val="NormalWeb"/>
        <w:spacing w:before="0" w:beforeAutospacing="0" w:after="0" w:afterAutospacing="0"/>
        <w:ind w:left="2160"/>
        <w:rPr>
          <w:rFonts w:ascii="Consolas" w:hAnsi="Consolas"/>
          <w:color w:val="4472C4" w:themeColor="accent1"/>
          <w:sz w:val="20"/>
          <w:szCs w:val="20"/>
          <w:rPrChange w:id="109" w:author="Sundar Murugappan" w:date="2017-08-22T19:38:00Z">
            <w:rPr>
              <w:rFonts w:ascii="Consolas" w:hAnsi="Consolas"/>
              <w:sz w:val="18"/>
              <w:szCs w:val="18"/>
            </w:rPr>
          </w:rPrChange>
        </w:rPr>
      </w:pPr>
      <w:r w:rsidRPr="00692835">
        <w:rPr>
          <w:rFonts w:ascii="Consolas" w:hAnsi="Consolas"/>
          <w:color w:val="4472C4" w:themeColor="accent1"/>
          <w:sz w:val="20"/>
          <w:szCs w:val="20"/>
          <w:rPrChange w:id="110" w:author="Sundar Murugappan" w:date="2017-08-22T19:38:00Z">
            <w:rPr>
              <w:rFonts w:ascii="Consolas" w:hAnsi="Consolas"/>
              <w:sz w:val="18"/>
              <w:szCs w:val="18"/>
            </w:rPr>
          </w:rPrChange>
        </w:rPr>
        <w:t xml:space="preserve">      )</w:t>
      </w:r>
    </w:p>
    <w:p w14:paraId="01150D7C" w14:textId="50AB6E45" w:rsidR="00497130" w:rsidRPr="00692835" w:rsidRDefault="00692835" w:rsidP="00497130">
      <w:pPr>
        <w:pStyle w:val="NormalWeb"/>
        <w:spacing w:before="0" w:beforeAutospacing="0" w:after="0" w:afterAutospacing="0"/>
        <w:rPr>
          <w:rFonts w:ascii="Consolas" w:hAnsi="Consolas"/>
          <w:b/>
          <w:i/>
          <w:color w:val="4472C4" w:themeColor="accent1"/>
          <w:sz w:val="20"/>
          <w:szCs w:val="20"/>
          <w:rPrChange w:id="111" w:author="Sundar Murugappan" w:date="2017-08-22T19:38:00Z">
            <w:rPr>
              <w:rFonts w:ascii="Consolas" w:hAnsi="Consolas"/>
              <w:b/>
              <w:i/>
              <w:sz w:val="18"/>
              <w:szCs w:val="18"/>
            </w:rPr>
          </w:rPrChange>
        </w:rPr>
      </w:pPr>
      <w:ins w:id="112" w:author="Sundar Murugappan" w:date="2017-08-22T19:36:00Z">
        <w:r w:rsidRPr="00692835">
          <w:rPr>
            <w:rFonts w:ascii="Consolas" w:hAnsi="Consolas"/>
            <w:b/>
            <w:i/>
            <w:color w:val="4472C4" w:themeColor="accent1"/>
            <w:sz w:val="20"/>
            <w:szCs w:val="20"/>
            <w:rPrChange w:id="113" w:author="Sundar Murugappan" w:date="2017-08-22T19:38:00Z">
              <w:rPr>
                <w:rFonts w:ascii="Consolas" w:hAnsi="Consolas"/>
                <w:b/>
                <w:i/>
                <w:sz w:val="18"/>
                <w:szCs w:val="18"/>
              </w:rPr>
            </w:rPrChange>
          </w:rPr>
          <w:t xml:space="preserve">Result: </w:t>
        </w:r>
      </w:ins>
      <w:r w:rsidR="00497130" w:rsidRPr="00692835">
        <w:rPr>
          <w:rFonts w:ascii="Consolas" w:hAnsi="Consolas"/>
          <w:b/>
          <w:i/>
          <w:color w:val="4472C4" w:themeColor="accent1"/>
          <w:sz w:val="20"/>
          <w:szCs w:val="20"/>
          <w:rPrChange w:id="114" w:author="Sundar Murugappan" w:date="2017-08-22T19:38:00Z">
            <w:rPr>
              <w:rFonts w:ascii="Consolas" w:hAnsi="Consolas"/>
              <w:b/>
              <w:i/>
              <w:sz w:val="18"/>
              <w:szCs w:val="18"/>
            </w:rPr>
          </w:rPrChange>
        </w:rPr>
        <w:t>27022603</w:t>
      </w:r>
    </w:p>
    <w:p w14:paraId="1FB2F0AB" w14:textId="6B0A1B23" w:rsidR="00497130" w:rsidRDefault="00497130" w:rsidP="00497130">
      <w:pPr>
        <w:pStyle w:val="NormalWeb"/>
        <w:pBdr>
          <w:bottom w:val="single" w:sz="6" w:space="1" w:color="auto"/>
        </w:pBdr>
        <w:spacing w:before="0" w:beforeAutospacing="0" w:after="0" w:afterAutospacing="0"/>
        <w:rPr>
          <w:ins w:id="115" w:author="Sundar Murugappan" w:date="2017-08-22T19:38:00Z"/>
          <w:rFonts w:ascii="Consolas" w:hAnsi="Consolas"/>
          <w:b/>
          <w:sz w:val="20"/>
          <w:szCs w:val="20"/>
        </w:rPr>
      </w:pPr>
      <w:del w:id="116" w:author="Sundar Murugappan" w:date="2017-08-22T19:36:00Z">
        <w:r w:rsidRPr="00C779B0" w:rsidDel="00692835">
          <w:rPr>
            <w:rFonts w:ascii="Consolas" w:hAnsi="Consolas"/>
            <w:b/>
            <w:sz w:val="20"/>
            <w:szCs w:val="20"/>
            <w:rPrChange w:id="117" w:author="Sundar Murugappan" w:date="2017-08-22T19:50:00Z">
              <w:rPr>
                <w:rFonts w:ascii="Consolas" w:hAnsi="Consolas"/>
                <w:b/>
                <w:sz w:val="18"/>
                <w:szCs w:val="18"/>
              </w:rPr>
            </w:rPrChange>
          </w:rPr>
          <w:delText>RESULT</w:delText>
        </w:r>
      </w:del>
      <w:ins w:id="118" w:author="Sundar Murugappan" w:date="2017-08-22T19:36:00Z">
        <w:r w:rsidR="00692835" w:rsidRPr="00C779B0">
          <w:rPr>
            <w:rFonts w:ascii="Consolas" w:hAnsi="Consolas"/>
            <w:b/>
            <w:sz w:val="20"/>
            <w:szCs w:val="20"/>
            <w:rPrChange w:id="119" w:author="Sundar Murugappan" w:date="2017-08-22T19:50:00Z">
              <w:rPr>
                <w:rFonts w:ascii="Consolas" w:hAnsi="Consolas"/>
                <w:b/>
                <w:sz w:val="18"/>
                <w:szCs w:val="18"/>
              </w:rPr>
            </w:rPrChange>
          </w:rPr>
          <w:t>SHARE RATE</w:t>
        </w:r>
      </w:ins>
      <w:r w:rsidRPr="00C779B0">
        <w:rPr>
          <w:rFonts w:ascii="Consolas" w:hAnsi="Consolas"/>
          <w:b/>
          <w:sz w:val="20"/>
          <w:szCs w:val="20"/>
          <w:rPrChange w:id="120" w:author="Sundar Murugappan" w:date="2017-08-22T19:50:00Z">
            <w:rPr>
              <w:rFonts w:ascii="Consolas" w:hAnsi="Consolas"/>
              <w:b/>
              <w:sz w:val="18"/>
              <w:szCs w:val="18"/>
            </w:rPr>
          </w:rPrChange>
        </w:rPr>
        <w:t>: 27005617/27022603 = 0.9994 * 100 = 99.94%</w:t>
      </w:r>
    </w:p>
    <w:p w14:paraId="61F5F7B3" w14:textId="77777777" w:rsidR="00692835" w:rsidRDefault="00692835" w:rsidP="00497130">
      <w:pPr>
        <w:pStyle w:val="NormalWeb"/>
        <w:pBdr>
          <w:bottom w:val="single" w:sz="6" w:space="1" w:color="auto"/>
        </w:pBdr>
        <w:spacing w:before="0" w:beforeAutospacing="0" w:after="0" w:afterAutospacing="0"/>
        <w:rPr>
          <w:ins w:id="121" w:author="Sundar Murugappan" w:date="2017-08-22T19:38:00Z"/>
          <w:rFonts w:ascii="Consolas" w:hAnsi="Consolas"/>
          <w:b/>
          <w:sz w:val="20"/>
          <w:szCs w:val="20"/>
        </w:rPr>
      </w:pPr>
    </w:p>
    <w:p w14:paraId="4279745F" w14:textId="77777777" w:rsidR="00692835" w:rsidRPr="00692835" w:rsidRDefault="00692835" w:rsidP="00497130">
      <w:pPr>
        <w:pStyle w:val="NormalWeb"/>
        <w:spacing w:before="0" w:beforeAutospacing="0" w:after="0" w:afterAutospacing="0"/>
        <w:rPr>
          <w:rFonts w:ascii="Consolas" w:hAnsi="Consolas"/>
          <w:b/>
          <w:sz w:val="20"/>
          <w:szCs w:val="20"/>
          <w:rPrChange w:id="122" w:author="Sundar Murugappan" w:date="2017-08-22T19:38:00Z">
            <w:rPr>
              <w:rFonts w:ascii="Consolas" w:hAnsi="Consolas"/>
              <w:b/>
              <w:sz w:val="18"/>
              <w:szCs w:val="18"/>
            </w:rPr>
          </w:rPrChange>
        </w:rPr>
      </w:pPr>
    </w:p>
    <w:p w14:paraId="7E251DC8" w14:textId="77777777" w:rsidR="00C04852" w:rsidRPr="00DC7F29" w:rsidDel="00692835" w:rsidRDefault="00C04852" w:rsidP="00C04852">
      <w:pPr>
        <w:pStyle w:val="NormalWeb"/>
        <w:spacing w:before="0" w:beforeAutospacing="0" w:after="0" w:afterAutospacing="0"/>
        <w:rPr>
          <w:del w:id="123" w:author="Sundar Murugappan" w:date="2017-08-22T19:38:00Z"/>
          <w:rFonts w:ascii="Cambria" w:hAnsi="Cambria"/>
          <w:b/>
          <w:color w:val="222222"/>
          <w:sz w:val="32"/>
          <w:rPrChange w:id="124" w:author="Sundar Murugappan" w:date="2017-08-22T19:48:00Z">
            <w:rPr>
              <w:del w:id="125" w:author="Sundar Murugappan" w:date="2017-08-22T19:38:00Z"/>
              <w:rFonts w:ascii="Cambria" w:hAnsi="Cambria"/>
              <w:color w:val="222222"/>
            </w:rPr>
          </w:rPrChange>
        </w:rPr>
      </w:pPr>
    </w:p>
    <w:p w14:paraId="3BCC99C0" w14:textId="77777777" w:rsidR="00C04852" w:rsidRPr="00692835" w:rsidRDefault="00C04852" w:rsidP="00C04852">
      <w:pPr>
        <w:pStyle w:val="NormalWeb"/>
        <w:spacing w:before="0" w:beforeAutospacing="0" w:after="0" w:afterAutospacing="0"/>
        <w:rPr>
          <w:rFonts w:ascii="Cambria" w:hAnsi="Cambria"/>
          <w:b/>
          <w:color w:val="222222"/>
          <w:sz w:val="18"/>
          <w:szCs w:val="18"/>
          <w:rPrChange w:id="126" w:author="Sundar Murugappan" w:date="2017-08-22T19:38:00Z">
            <w:rPr>
              <w:rFonts w:ascii="Cambria" w:hAnsi="Cambria"/>
              <w:color w:val="222222"/>
              <w:sz w:val="18"/>
              <w:szCs w:val="18"/>
            </w:rPr>
          </w:rPrChange>
        </w:rPr>
      </w:pPr>
      <w:del w:id="127" w:author="Sundar Murugappan" w:date="2017-08-22T19:38:00Z">
        <w:r w:rsidRPr="00DC7F29" w:rsidDel="00692835">
          <w:rPr>
            <w:rFonts w:ascii="Cambria" w:hAnsi="Cambria"/>
            <w:b/>
            <w:color w:val="222222"/>
            <w:sz w:val="21"/>
            <w:szCs w:val="18"/>
            <w:rPrChange w:id="128" w:author="Sundar Murugappan" w:date="2017-08-22T19:48:00Z">
              <w:rPr>
                <w:rFonts w:ascii="Cambria" w:hAnsi="Cambria"/>
                <w:color w:val="222222"/>
                <w:sz w:val="18"/>
                <w:szCs w:val="18"/>
              </w:rPr>
            </w:rPrChange>
          </w:rPr>
          <w:delText xml:space="preserve">- </w:delText>
        </w:r>
      </w:del>
      <w:r w:rsidRPr="00DC7F29">
        <w:rPr>
          <w:rFonts w:ascii="Cambria" w:hAnsi="Cambria"/>
          <w:b/>
          <w:color w:val="222222"/>
          <w:sz w:val="21"/>
          <w:szCs w:val="18"/>
          <w:rPrChange w:id="129" w:author="Sundar Murugappan" w:date="2017-08-22T19:48:00Z">
            <w:rPr>
              <w:rFonts w:ascii="Cambria" w:hAnsi="Cambria"/>
              <w:color w:val="222222"/>
              <w:sz w:val="18"/>
              <w:szCs w:val="18"/>
            </w:rPr>
          </w:rPrChange>
        </w:rPr>
        <w:t>How many unique search terms are there? What does the distribution look like (consider the count per search term; plot or describe the results)?</w:t>
      </w:r>
    </w:p>
    <w:p w14:paraId="5F6885E5" w14:textId="77777777" w:rsidR="00692835" w:rsidRDefault="00692835" w:rsidP="00C04852">
      <w:pPr>
        <w:pStyle w:val="NormalWeb"/>
        <w:spacing w:before="0" w:beforeAutospacing="0" w:after="0" w:afterAutospacing="0"/>
        <w:rPr>
          <w:ins w:id="130" w:author="Sundar Murugappan" w:date="2017-08-22T19:38:00Z"/>
          <w:rFonts w:ascii="Consolas" w:hAnsi="Consolas"/>
          <w:b/>
          <w:sz w:val="18"/>
          <w:szCs w:val="18"/>
        </w:rPr>
      </w:pPr>
    </w:p>
    <w:p w14:paraId="333322FB" w14:textId="02BCAF53" w:rsidR="00C04852" w:rsidRPr="00C04852" w:rsidRDefault="00C04852" w:rsidP="00C04852">
      <w:pPr>
        <w:pStyle w:val="NormalWeb"/>
        <w:spacing w:before="0" w:beforeAutospacing="0" w:after="0" w:afterAutospacing="0"/>
        <w:rPr>
          <w:rFonts w:ascii="Consolas" w:hAnsi="Consolas"/>
          <w:b/>
          <w:sz w:val="18"/>
          <w:szCs w:val="18"/>
        </w:rPr>
      </w:pPr>
      <w:r w:rsidRPr="00C04852">
        <w:rPr>
          <w:rFonts w:ascii="Consolas" w:hAnsi="Consolas"/>
          <w:b/>
          <w:sz w:val="18"/>
          <w:szCs w:val="18"/>
        </w:rPr>
        <w:t>Unique</w:t>
      </w:r>
      <w:ins w:id="131" w:author="Sundar Murugappan" w:date="2017-08-22T19:42:00Z">
        <w:r w:rsidR="00692835">
          <w:rPr>
            <w:rFonts w:ascii="Consolas" w:hAnsi="Consolas"/>
            <w:b/>
            <w:sz w:val="18"/>
            <w:szCs w:val="18"/>
          </w:rPr>
          <w:t xml:space="preserve"> s</w:t>
        </w:r>
      </w:ins>
      <w:del w:id="132" w:author="Sundar Murugappan" w:date="2017-08-22T19:42:00Z">
        <w:r w:rsidRPr="00C04852" w:rsidDel="00692835">
          <w:rPr>
            <w:rFonts w:ascii="Consolas" w:hAnsi="Consolas"/>
            <w:b/>
            <w:sz w:val="18"/>
            <w:szCs w:val="18"/>
          </w:rPr>
          <w:delText xml:space="preserve">  s</w:delText>
        </w:r>
      </w:del>
      <w:r w:rsidRPr="00C04852">
        <w:rPr>
          <w:rFonts w:ascii="Consolas" w:hAnsi="Consolas"/>
          <w:b/>
          <w:sz w:val="18"/>
          <w:szCs w:val="18"/>
        </w:rPr>
        <w:t xml:space="preserve">earch terms in the table: </w:t>
      </w:r>
    </w:p>
    <w:p w14:paraId="4BD1D4EB" w14:textId="77777777" w:rsidR="00C04852" w:rsidRPr="00692835" w:rsidRDefault="00C04852" w:rsidP="00C04852">
      <w:pPr>
        <w:pStyle w:val="NormalWeb"/>
        <w:spacing w:before="0" w:beforeAutospacing="0" w:after="0" w:afterAutospacing="0"/>
        <w:rPr>
          <w:rFonts w:ascii="Consolas" w:hAnsi="Consolas"/>
          <w:color w:val="4472C4" w:themeColor="accent1"/>
          <w:sz w:val="18"/>
          <w:szCs w:val="18"/>
          <w:rPrChange w:id="133" w:author="Sundar Murugappan" w:date="2017-08-22T19:39:00Z">
            <w:rPr>
              <w:rFonts w:ascii="Consolas" w:hAnsi="Consolas"/>
              <w:sz w:val="18"/>
              <w:szCs w:val="18"/>
            </w:rPr>
          </w:rPrChange>
        </w:rPr>
      </w:pPr>
      <w:r w:rsidRPr="00692835">
        <w:rPr>
          <w:rFonts w:ascii="Consolas" w:hAnsi="Consolas"/>
          <w:color w:val="4472C4" w:themeColor="accent1"/>
          <w:sz w:val="18"/>
          <w:szCs w:val="18"/>
          <w:rPrChange w:id="134" w:author="Sundar Murugappan" w:date="2017-08-22T19:39:00Z">
            <w:rPr>
              <w:rFonts w:ascii="Consolas" w:hAnsi="Consolas"/>
              <w:sz w:val="18"/>
              <w:szCs w:val="18"/>
            </w:rPr>
          </w:rPrChange>
        </w:rPr>
        <w:t xml:space="preserve">SELECT </w:t>
      </w:r>
      <w:proofErr w:type="gramStart"/>
      <w:r w:rsidRPr="00692835">
        <w:rPr>
          <w:rFonts w:ascii="Consolas" w:hAnsi="Consolas"/>
          <w:color w:val="4472C4" w:themeColor="accent1"/>
          <w:sz w:val="18"/>
          <w:szCs w:val="18"/>
          <w:rPrChange w:id="135" w:author="Sundar Murugappan" w:date="2017-08-22T19:39:00Z">
            <w:rPr>
              <w:rFonts w:ascii="Consolas" w:hAnsi="Consolas"/>
              <w:sz w:val="18"/>
              <w:szCs w:val="18"/>
            </w:rPr>
          </w:rPrChange>
        </w:rPr>
        <w:t>COUNT(</w:t>
      </w:r>
      <w:proofErr w:type="gramEnd"/>
      <w:r w:rsidRPr="00692835">
        <w:rPr>
          <w:rFonts w:ascii="Consolas" w:hAnsi="Consolas"/>
          <w:color w:val="4472C4" w:themeColor="accent1"/>
          <w:sz w:val="18"/>
          <w:szCs w:val="18"/>
          <w:rPrChange w:id="136" w:author="Sundar Murugappan" w:date="2017-08-22T19:39:00Z">
            <w:rPr>
              <w:rFonts w:ascii="Consolas" w:hAnsi="Consolas"/>
              <w:sz w:val="18"/>
              <w:szCs w:val="18"/>
            </w:rPr>
          </w:rPrChange>
        </w:rPr>
        <w:t xml:space="preserve">DISTINCT (tags) ) as </w:t>
      </w:r>
      <w:proofErr w:type="spellStart"/>
      <w:r w:rsidRPr="00692835">
        <w:rPr>
          <w:rFonts w:ascii="Consolas" w:hAnsi="Consolas"/>
          <w:color w:val="4472C4" w:themeColor="accent1"/>
          <w:sz w:val="18"/>
          <w:szCs w:val="18"/>
          <w:rPrChange w:id="137" w:author="Sundar Murugappan" w:date="2017-08-22T19:39:00Z">
            <w:rPr>
              <w:rFonts w:ascii="Consolas" w:hAnsi="Consolas"/>
              <w:sz w:val="18"/>
              <w:szCs w:val="18"/>
            </w:rPr>
          </w:rPrChange>
        </w:rPr>
        <w:t>search_unique_count</w:t>
      </w:r>
      <w:proofErr w:type="spellEnd"/>
    </w:p>
    <w:p w14:paraId="4BE21E20" w14:textId="77777777" w:rsidR="00C04852" w:rsidRPr="00692835" w:rsidRDefault="00C04852" w:rsidP="00C04852">
      <w:pPr>
        <w:pStyle w:val="NormalWeb"/>
        <w:spacing w:before="0" w:beforeAutospacing="0" w:after="0" w:afterAutospacing="0"/>
        <w:rPr>
          <w:rFonts w:ascii="Consolas" w:hAnsi="Consolas"/>
          <w:color w:val="4472C4" w:themeColor="accent1"/>
          <w:sz w:val="18"/>
          <w:szCs w:val="18"/>
          <w:rPrChange w:id="138" w:author="Sundar Murugappan" w:date="2017-08-22T19:39:00Z">
            <w:rPr>
              <w:rFonts w:ascii="Consolas" w:hAnsi="Consolas"/>
              <w:sz w:val="18"/>
              <w:szCs w:val="18"/>
            </w:rPr>
          </w:rPrChange>
        </w:rPr>
      </w:pPr>
      <w:r w:rsidRPr="00692835">
        <w:rPr>
          <w:rFonts w:ascii="Consolas" w:hAnsi="Consolas"/>
          <w:color w:val="4472C4" w:themeColor="accent1"/>
          <w:sz w:val="18"/>
          <w:szCs w:val="18"/>
          <w:rPrChange w:id="139" w:author="Sundar Murugappan" w:date="2017-08-22T19:39:00Z">
            <w:rPr>
              <w:rFonts w:ascii="Consolas" w:hAnsi="Consolas"/>
              <w:sz w:val="18"/>
              <w:szCs w:val="18"/>
            </w:rPr>
          </w:rPrChange>
        </w:rPr>
        <w:t xml:space="preserve">FROM </w:t>
      </w:r>
      <w:proofErr w:type="spellStart"/>
      <w:r w:rsidRPr="00692835">
        <w:rPr>
          <w:rFonts w:ascii="Consolas" w:hAnsi="Consolas"/>
          <w:color w:val="4472C4" w:themeColor="accent1"/>
          <w:sz w:val="18"/>
          <w:szCs w:val="18"/>
          <w:rPrChange w:id="140" w:author="Sundar Murugappan" w:date="2017-08-22T19:39:00Z">
            <w:rPr>
              <w:rFonts w:ascii="Consolas" w:hAnsi="Consolas"/>
              <w:sz w:val="18"/>
              <w:szCs w:val="18"/>
            </w:rPr>
          </w:rPrChange>
        </w:rPr>
        <w:t>ios_events</w:t>
      </w:r>
      <w:proofErr w:type="spellEnd"/>
    </w:p>
    <w:p w14:paraId="3CAA9AE6" w14:textId="77777777" w:rsidR="00C04852" w:rsidRPr="00692835" w:rsidRDefault="00C04852" w:rsidP="00C04852">
      <w:pPr>
        <w:pStyle w:val="NormalWeb"/>
        <w:spacing w:before="0" w:beforeAutospacing="0" w:after="0" w:afterAutospacing="0"/>
        <w:rPr>
          <w:rFonts w:ascii="Consolas" w:hAnsi="Consolas"/>
          <w:color w:val="4472C4" w:themeColor="accent1"/>
          <w:sz w:val="18"/>
          <w:szCs w:val="18"/>
          <w:rPrChange w:id="141" w:author="Sundar Murugappan" w:date="2017-08-22T19:39:00Z">
            <w:rPr>
              <w:rFonts w:ascii="Consolas" w:hAnsi="Consolas"/>
              <w:sz w:val="18"/>
              <w:szCs w:val="18"/>
            </w:rPr>
          </w:rPrChange>
        </w:rPr>
      </w:pPr>
      <w:r w:rsidRPr="00692835">
        <w:rPr>
          <w:rFonts w:ascii="Consolas" w:hAnsi="Consolas"/>
          <w:color w:val="4472C4" w:themeColor="accent1"/>
          <w:sz w:val="18"/>
          <w:szCs w:val="18"/>
          <w:rPrChange w:id="142" w:author="Sundar Murugappan" w:date="2017-08-22T19:39:00Z">
            <w:rPr>
              <w:rFonts w:ascii="Consolas" w:hAnsi="Consolas"/>
              <w:sz w:val="18"/>
              <w:szCs w:val="18"/>
            </w:rPr>
          </w:rPrChange>
        </w:rPr>
        <w:t>WHERE tags &lt;&gt; ''</w:t>
      </w:r>
    </w:p>
    <w:p w14:paraId="78054B42" w14:textId="4D942562" w:rsidR="00C04852" w:rsidRPr="00F24C05" w:rsidRDefault="00692835" w:rsidP="00C04852">
      <w:pPr>
        <w:pStyle w:val="NormalWeb"/>
        <w:spacing w:before="0" w:beforeAutospacing="0" w:after="0" w:afterAutospacing="0"/>
        <w:rPr>
          <w:rFonts w:ascii="Consolas" w:hAnsi="Consolas"/>
          <w:b/>
          <w:sz w:val="20"/>
          <w:szCs w:val="18"/>
          <w:rPrChange w:id="143" w:author="Sundar Murugappan" w:date="2017-08-22T19:50:00Z">
            <w:rPr>
              <w:rFonts w:ascii="Consolas" w:hAnsi="Consolas"/>
              <w:b/>
              <w:sz w:val="18"/>
              <w:szCs w:val="18"/>
            </w:rPr>
          </w:rPrChange>
        </w:rPr>
      </w:pPr>
      <w:ins w:id="144" w:author="Sundar Murugappan" w:date="2017-08-22T19:39:00Z">
        <w:r w:rsidRPr="00C779B0">
          <w:rPr>
            <w:rFonts w:ascii="Consolas" w:hAnsi="Consolas"/>
            <w:b/>
            <w:sz w:val="20"/>
            <w:szCs w:val="18"/>
            <w:rPrChange w:id="145" w:author="Sundar Murugappan" w:date="2017-08-22T19:50:00Z">
              <w:rPr>
                <w:rFonts w:ascii="Consolas" w:hAnsi="Consolas"/>
                <w:b/>
                <w:sz w:val="18"/>
                <w:szCs w:val="18"/>
              </w:rPr>
            </w:rPrChange>
          </w:rPr>
          <w:t xml:space="preserve">RESULT: </w:t>
        </w:r>
      </w:ins>
      <w:r w:rsidR="00C04852" w:rsidRPr="00C779B0">
        <w:rPr>
          <w:rFonts w:ascii="Consolas" w:hAnsi="Consolas"/>
          <w:b/>
          <w:sz w:val="20"/>
          <w:szCs w:val="18"/>
          <w:rPrChange w:id="146" w:author="Sundar Murugappan" w:date="2017-08-22T19:50:00Z">
            <w:rPr>
              <w:rFonts w:ascii="Consolas" w:hAnsi="Consolas"/>
              <w:b/>
              <w:sz w:val="18"/>
              <w:szCs w:val="18"/>
            </w:rPr>
          </w:rPrChange>
        </w:rPr>
        <w:t>2729142</w:t>
      </w:r>
    </w:p>
    <w:p w14:paraId="78AF8E57" w14:textId="77777777" w:rsidR="00E3406E" w:rsidRDefault="00E3406E" w:rsidP="000C301E">
      <w:pPr>
        <w:rPr>
          <w:rFonts w:ascii="Cambria" w:hAnsi="Cambria"/>
          <w:sz w:val="18"/>
          <w:szCs w:val="18"/>
        </w:rPr>
      </w:pPr>
    </w:p>
    <w:p w14:paraId="2B0CFA03" w14:textId="3F4CB825" w:rsidR="00622D28" w:rsidRPr="00DC7F29" w:rsidRDefault="00622D28" w:rsidP="000C301E">
      <w:pPr>
        <w:rPr>
          <w:rFonts w:ascii="Cambria" w:hAnsi="Cambria"/>
          <w:sz w:val="20"/>
          <w:szCs w:val="18"/>
          <w:rPrChange w:id="147" w:author="Sundar Murugappan" w:date="2017-08-22T19:48:00Z">
            <w:rPr>
              <w:rFonts w:ascii="Cambria" w:hAnsi="Cambria"/>
              <w:sz w:val="18"/>
              <w:szCs w:val="18"/>
            </w:rPr>
          </w:rPrChange>
        </w:rPr>
      </w:pPr>
      <w:r w:rsidRPr="00DC7F29">
        <w:rPr>
          <w:rFonts w:ascii="Cambria" w:hAnsi="Cambria"/>
          <w:b/>
          <w:sz w:val="20"/>
          <w:szCs w:val="18"/>
          <w:rPrChange w:id="148" w:author="Sundar Murugappan" w:date="2017-08-22T19:48:00Z">
            <w:rPr>
              <w:rFonts w:ascii="Cambria" w:hAnsi="Cambria"/>
              <w:sz w:val="18"/>
              <w:szCs w:val="18"/>
            </w:rPr>
          </w:rPrChange>
        </w:rPr>
        <w:t>Distribution of unique search terms in the</w:t>
      </w:r>
      <w:r w:rsidRPr="00DC7F29">
        <w:rPr>
          <w:rFonts w:ascii="Cambria" w:hAnsi="Cambria"/>
          <w:sz w:val="20"/>
          <w:szCs w:val="18"/>
          <w:rPrChange w:id="149" w:author="Sundar Murugappan" w:date="2017-08-22T19:48:00Z">
            <w:rPr>
              <w:rFonts w:ascii="Cambria" w:hAnsi="Cambria"/>
              <w:sz w:val="18"/>
              <w:szCs w:val="18"/>
            </w:rPr>
          </w:rPrChange>
        </w:rPr>
        <w:t xml:space="preserve"> </w:t>
      </w:r>
      <w:r w:rsidRPr="00DC7F29">
        <w:rPr>
          <w:rFonts w:ascii="Cambria" w:hAnsi="Cambria"/>
          <w:b/>
          <w:sz w:val="20"/>
          <w:szCs w:val="18"/>
          <w:rPrChange w:id="150" w:author="Sundar Murugappan" w:date="2017-08-22T19:48:00Z">
            <w:rPr>
              <w:rFonts w:ascii="Cambria" w:hAnsi="Cambria"/>
              <w:sz w:val="18"/>
              <w:szCs w:val="18"/>
            </w:rPr>
          </w:rPrChange>
        </w:rPr>
        <w:t>table</w:t>
      </w:r>
      <w:ins w:id="151" w:author="Sundar Murugappan" w:date="2017-08-22T19:42:00Z">
        <w:r w:rsidR="00DC7F29" w:rsidRPr="00DC7F29">
          <w:rPr>
            <w:rFonts w:ascii="Cambria" w:hAnsi="Cambria"/>
            <w:sz w:val="20"/>
            <w:szCs w:val="18"/>
            <w:rPrChange w:id="152" w:author="Sundar Murugappan" w:date="2017-08-22T19:48:00Z">
              <w:rPr>
                <w:rFonts w:ascii="Cambria" w:hAnsi="Cambria"/>
                <w:sz w:val="18"/>
                <w:szCs w:val="18"/>
              </w:rPr>
            </w:rPrChange>
          </w:rPr>
          <w:t xml:space="preserve">: Please refer to code - </w:t>
        </w:r>
      </w:ins>
      <w:del w:id="153" w:author="Sundar Murugappan" w:date="2017-08-22T19:42:00Z">
        <w:r w:rsidRPr="007B1231" w:rsidDel="00DC7F29">
          <w:rPr>
            <w:rFonts w:ascii="Cambria" w:hAnsi="Cambria"/>
            <w:b/>
            <w:sz w:val="20"/>
            <w:szCs w:val="18"/>
            <w:rPrChange w:id="154" w:author="Swathi Annamalai" w:date="2017-08-22T19:56:00Z">
              <w:rPr>
                <w:rFonts w:ascii="Cambria" w:hAnsi="Cambria"/>
                <w:sz w:val="18"/>
                <w:szCs w:val="18"/>
              </w:rPr>
            </w:rPrChange>
          </w:rPr>
          <w:delText xml:space="preserve"> – </w:delText>
        </w:r>
      </w:del>
      <w:r w:rsidRPr="007B1231">
        <w:rPr>
          <w:rFonts w:ascii="Cambria" w:hAnsi="Cambria"/>
          <w:b/>
          <w:sz w:val="20"/>
          <w:szCs w:val="18"/>
          <w:rPrChange w:id="155" w:author="Swathi Annamalai" w:date="2017-08-22T19:56:00Z">
            <w:rPr>
              <w:rFonts w:ascii="Cambria" w:hAnsi="Cambria"/>
              <w:sz w:val="18"/>
              <w:szCs w:val="18"/>
            </w:rPr>
          </w:rPrChange>
        </w:rPr>
        <w:t>Visualizations_</w:t>
      </w:r>
      <w:del w:id="156" w:author="Swathi Annamalai" w:date="2017-09-20T13:19:00Z">
        <w:r w:rsidRPr="007B1231" w:rsidDel="00695239">
          <w:rPr>
            <w:rFonts w:ascii="Cambria" w:hAnsi="Cambria"/>
            <w:b/>
            <w:sz w:val="20"/>
            <w:szCs w:val="18"/>
            <w:rPrChange w:id="157" w:author="Swathi Annamalai" w:date="2017-08-22T19:56:00Z">
              <w:rPr>
                <w:rFonts w:ascii="Cambria" w:hAnsi="Cambria"/>
                <w:sz w:val="18"/>
                <w:szCs w:val="18"/>
              </w:rPr>
            </w:rPrChange>
          </w:rPr>
          <w:delText>Tenor</w:delText>
        </w:r>
      </w:del>
      <w:ins w:id="158" w:author="Swathi Annamalai" w:date="2017-09-20T13:19:00Z">
        <w:r w:rsidR="00695239">
          <w:rPr>
            <w:rFonts w:ascii="Cambria" w:hAnsi="Cambria"/>
            <w:b/>
            <w:sz w:val="20"/>
            <w:szCs w:val="18"/>
          </w:rPr>
          <w:t>GIF</w:t>
        </w:r>
        <w:r w:rsidR="00695239">
          <w:rPr>
            <w:rFonts w:ascii="Cambria" w:hAnsi="Cambria"/>
            <w:b/>
            <w:sz w:val="20"/>
            <w:szCs w:val="18"/>
          </w:rPr>
          <w:t>Challenge</w:t>
        </w:r>
      </w:ins>
      <w:r w:rsidRPr="007B1231">
        <w:rPr>
          <w:rFonts w:ascii="Cambria" w:hAnsi="Cambria"/>
          <w:b/>
          <w:sz w:val="20"/>
          <w:szCs w:val="18"/>
          <w:rPrChange w:id="159" w:author="Swathi Annamalai" w:date="2017-08-22T19:56:00Z">
            <w:rPr>
              <w:rFonts w:ascii="Cambria" w:hAnsi="Cambria"/>
              <w:sz w:val="18"/>
              <w:szCs w:val="18"/>
            </w:rPr>
          </w:rPrChange>
        </w:rPr>
        <w:t>.py</w:t>
      </w:r>
      <w:r w:rsidRPr="00DC7F29">
        <w:rPr>
          <w:rFonts w:ascii="Cambria" w:hAnsi="Cambria"/>
          <w:sz w:val="20"/>
          <w:szCs w:val="18"/>
          <w:rPrChange w:id="160" w:author="Sundar Murugappan" w:date="2017-08-22T19:48:00Z">
            <w:rPr>
              <w:rFonts w:ascii="Cambria" w:hAnsi="Cambria"/>
              <w:sz w:val="18"/>
              <w:szCs w:val="18"/>
            </w:rPr>
          </w:rPrChange>
        </w:rPr>
        <w:t xml:space="preserve"> </w:t>
      </w:r>
    </w:p>
    <w:p w14:paraId="5FFA4852" w14:textId="3B5BDAAF" w:rsidR="00622D28" w:rsidRPr="00DC7F29" w:rsidRDefault="00622D28" w:rsidP="000C301E">
      <w:pPr>
        <w:rPr>
          <w:rFonts w:ascii="Cambria" w:hAnsi="Cambria"/>
          <w:sz w:val="20"/>
          <w:szCs w:val="18"/>
          <w:rPrChange w:id="161" w:author="Sundar Murugappan" w:date="2017-08-22T19:48:00Z">
            <w:rPr>
              <w:rFonts w:ascii="Cambria" w:hAnsi="Cambria"/>
              <w:sz w:val="18"/>
              <w:szCs w:val="18"/>
            </w:rPr>
          </w:rPrChange>
        </w:rPr>
      </w:pPr>
      <w:r w:rsidRPr="00DC7F29">
        <w:rPr>
          <w:rFonts w:ascii="Cambria" w:hAnsi="Cambria"/>
          <w:b/>
          <w:sz w:val="20"/>
          <w:szCs w:val="18"/>
          <w:rPrChange w:id="162" w:author="Sundar Murugappan" w:date="2017-08-22T19:48:00Z">
            <w:rPr>
              <w:rFonts w:ascii="Cambria" w:hAnsi="Cambria"/>
              <w:sz w:val="18"/>
              <w:szCs w:val="18"/>
            </w:rPr>
          </w:rPrChange>
        </w:rPr>
        <w:t>Explanation:</w:t>
      </w:r>
      <w:r w:rsidRPr="00DC7F29">
        <w:rPr>
          <w:rFonts w:ascii="Cambria" w:hAnsi="Cambria"/>
          <w:sz w:val="20"/>
          <w:szCs w:val="18"/>
          <w:rPrChange w:id="163" w:author="Sundar Murugappan" w:date="2017-08-22T19:48:00Z">
            <w:rPr>
              <w:rFonts w:ascii="Cambria" w:hAnsi="Cambria"/>
              <w:sz w:val="18"/>
              <w:szCs w:val="18"/>
            </w:rPr>
          </w:rPrChange>
        </w:rPr>
        <w:t xml:space="preserve"> </w:t>
      </w:r>
      <w:r w:rsidR="00F979A0" w:rsidRPr="00DC7F29">
        <w:rPr>
          <w:rFonts w:ascii="Cambria" w:hAnsi="Cambria"/>
          <w:sz w:val="20"/>
          <w:szCs w:val="18"/>
          <w:rPrChange w:id="164" w:author="Sundar Murugappan" w:date="2017-08-22T19:48:00Z">
            <w:rPr>
              <w:rFonts w:ascii="Cambria" w:hAnsi="Cambria"/>
              <w:sz w:val="18"/>
              <w:szCs w:val="18"/>
            </w:rPr>
          </w:rPrChange>
        </w:rPr>
        <w:t xml:space="preserve">The distribution resembles a PROBABILITY DENSITY FUNCTION (PDF) graph. The histogram plotted shows </w:t>
      </w:r>
      <w:r w:rsidR="0007476C" w:rsidRPr="00DC7F29">
        <w:rPr>
          <w:rFonts w:ascii="Cambria" w:hAnsi="Cambria"/>
          <w:sz w:val="20"/>
          <w:szCs w:val="18"/>
          <w:rPrChange w:id="165" w:author="Sundar Murugappan" w:date="2017-08-22T19:48:00Z">
            <w:rPr>
              <w:rFonts w:ascii="Cambria" w:hAnsi="Cambria"/>
              <w:sz w:val="18"/>
              <w:szCs w:val="18"/>
            </w:rPr>
          </w:rPrChange>
        </w:rPr>
        <w:t xml:space="preserve">properties of underlying data which is plotted on “tags” and their counts. </w:t>
      </w:r>
    </w:p>
    <w:p w14:paraId="0096900A" w14:textId="3126D9B1" w:rsidR="009C330C" w:rsidRPr="00DC7F29" w:rsidRDefault="009C330C" w:rsidP="000C301E">
      <w:pPr>
        <w:rPr>
          <w:rFonts w:ascii="Cambria" w:hAnsi="Cambria"/>
          <w:sz w:val="20"/>
          <w:szCs w:val="18"/>
          <w:rPrChange w:id="166" w:author="Sundar Murugappan" w:date="2017-08-22T19:48:00Z">
            <w:rPr>
              <w:rFonts w:ascii="Cambria" w:hAnsi="Cambria"/>
              <w:sz w:val="18"/>
              <w:szCs w:val="18"/>
            </w:rPr>
          </w:rPrChange>
        </w:rPr>
      </w:pPr>
      <w:r w:rsidRPr="00DC7F29">
        <w:rPr>
          <w:rFonts w:ascii="Cambria" w:hAnsi="Cambria"/>
          <w:sz w:val="20"/>
          <w:szCs w:val="18"/>
          <w:rPrChange w:id="167" w:author="Sundar Murugappan" w:date="2017-08-22T19:48:00Z">
            <w:rPr>
              <w:rFonts w:ascii="Cambria" w:hAnsi="Cambria"/>
              <w:sz w:val="18"/>
              <w:szCs w:val="18"/>
            </w:rPr>
          </w:rPrChange>
        </w:rPr>
        <w:lastRenderedPageBreak/>
        <w:t>frequency distribution</w:t>
      </w:r>
      <w:r w:rsidR="00773224" w:rsidRPr="00DC7F29">
        <w:rPr>
          <w:rFonts w:ascii="Cambria" w:hAnsi="Cambria"/>
          <w:sz w:val="20"/>
          <w:szCs w:val="18"/>
          <w:rPrChange w:id="168" w:author="Sundar Murugappan" w:date="2017-08-22T19:48:00Z">
            <w:rPr>
              <w:rFonts w:ascii="Cambria" w:hAnsi="Cambria"/>
              <w:sz w:val="18"/>
              <w:szCs w:val="18"/>
            </w:rPr>
          </w:rPrChange>
        </w:rPr>
        <w:t xml:space="preserve">.html, Basic-bar.html, </w:t>
      </w:r>
      <w:r w:rsidRPr="00DC7F29">
        <w:rPr>
          <w:rFonts w:ascii="Cambria" w:hAnsi="Cambria"/>
          <w:sz w:val="20"/>
          <w:szCs w:val="18"/>
          <w:rPrChange w:id="169" w:author="Sundar Murugappan" w:date="2017-08-22T19:48:00Z">
            <w:rPr>
              <w:rFonts w:ascii="Cambria" w:hAnsi="Cambria"/>
              <w:sz w:val="18"/>
              <w:szCs w:val="18"/>
            </w:rPr>
          </w:rPrChange>
        </w:rPr>
        <w:t xml:space="preserve">Searches-Count.html </w:t>
      </w:r>
      <w:r w:rsidRPr="00DC7F29">
        <w:rPr>
          <w:rFonts w:ascii="Cambria" w:hAnsi="Cambria"/>
          <w:sz w:val="20"/>
          <w:szCs w:val="18"/>
          <w:rPrChange w:id="170" w:author="Sundar Murugappan" w:date="2017-08-22T19:48:00Z">
            <w:rPr>
              <w:rFonts w:ascii="Cambria" w:hAnsi="Cambria"/>
              <w:sz w:val="18"/>
              <w:szCs w:val="18"/>
            </w:rPr>
          </w:rPrChange>
        </w:rPr>
        <w:sym w:font="Wingdings" w:char="F0E0"/>
      </w:r>
      <w:r w:rsidRPr="00DC7F29">
        <w:rPr>
          <w:rFonts w:ascii="Cambria" w:hAnsi="Cambria"/>
          <w:sz w:val="20"/>
          <w:szCs w:val="18"/>
          <w:rPrChange w:id="171" w:author="Sundar Murugappan" w:date="2017-08-22T19:48:00Z">
            <w:rPr>
              <w:rFonts w:ascii="Cambria" w:hAnsi="Cambria"/>
              <w:sz w:val="18"/>
              <w:szCs w:val="18"/>
            </w:rPr>
          </w:rPrChange>
        </w:rPr>
        <w:t xml:space="preserve"> are the Plotly graphs for this data </w:t>
      </w:r>
    </w:p>
    <w:p w14:paraId="16E0116C" w14:textId="70A24D02" w:rsidR="009C330C" w:rsidRPr="00DC7F29" w:rsidRDefault="00773224" w:rsidP="000C301E">
      <w:pPr>
        <w:rPr>
          <w:rFonts w:ascii="Cambria" w:hAnsi="Cambria"/>
          <w:sz w:val="20"/>
          <w:szCs w:val="18"/>
          <w:rPrChange w:id="172" w:author="Sundar Murugappan" w:date="2017-08-22T19:48:00Z">
            <w:rPr>
              <w:rFonts w:ascii="Cambria" w:hAnsi="Cambria"/>
              <w:sz w:val="18"/>
              <w:szCs w:val="18"/>
            </w:rPr>
          </w:rPrChange>
        </w:rPr>
      </w:pPr>
      <w:r w:rsidRPr="00DC7F29">
        <w:rPr>
          <w:rFonts w:ascii="Cambria" w:hAnsi="Cambria"/>
          <w:b/>
          <w:sz w:val="20"/>
          <w:szCs w:val="18"/>
          <w:rPrChange w:id="173" w:author="Sundar Murugappan" w:date="2017-08-22T19:48:00Z">
            <w:rPr>
              <w:rFonts w:ascii="Cambria" w:hAnsi="Cambria"/>
              <w:b/>
              <w:sz w:val="18"/>
              <w:szCs w:val="18"/>
            </w:rPr>
          </w:rPrChange>
        </w:rPr>
        <w:t>Frequency distribution.html</w:t>
      </w:r>
      <w:r w:rsidRPr="00DC7F29">
        <w:rPr>
          <w:rFonts w:ascii="Cambria" w:hAnsi="Cambria"/>
          <w:sz w:val="20"/>
          <w:szCs w:val="18"/>
          <w:rPrChange w:id="174" w:author="Sundar Murugappan" w:date="2017-08-22T19:48:00Z">
            <w:rPr>
              <w:rFonts w:ascii="Cambria" w:hAnsi="Cambria"/>
              <w:sz w:val="18"/>
              <w:szCs w:val="18"/>
            </w:rPr>
          </w:rPrChange>
        </w:rPr>
        <w:t xml:space="preserve"> </w:t>
      </w:r>
      <w:r w:rsidRPr="00DC7F29">
        <w:rPr>
          <w:rFonts w:ascii="Cambria" w:hAnsi="Cambria"/>
          <w:sz w:val="20"/>
          <w:szCs w:val="18"/>
          <w:rPrChange w:id="175" w:author="Sundar Murugappan" w:date="2017-08-22T19:48:00Z">
            <w:rPr>
              <w:rFonts w:ascii="Cambria" w:hAnsi="Cambria"/>
              <w:sz w:val="18"/>
              <w:szCs w:val="18"/>
            </w:rPr>
          </w:rPrChange>
        </w:rPr>
        <w:sym w:font="Wingdings" w:char="F0E0"/>
      </w:r>
      <w:r w:rsidRPr="00DC7F29">
        <w:rPr>
          <w:rFonts w:ascii="Cambria" w:hAnsi="Cambria"/>
          <w:sz w:val="20"/>
          <w:szCs w:val="18"/>
          <w:rPrChange w:id="176" w:author="Sundar Murugappan" w:date="2017-08-22T19:48:00Z">
            <w:rPr>
              <w:rFonts w:ascii="Cambria" w:hAnsi="Cambria"/>
              <w:sz w:val="18"/>
              <w:szCs w:val="18"/>
            </w:rPr>
          </w:rPrChange>
        </w:rPr>
        <w:t xml:space="preserve"> </w:t>
      </w:r>
      <w:r w:rsidR="009C330C" w:rsidRPr="00DC7F29">
        <w:rPr>
          <w:rFonts w:ascii="Cambria" w:hAnsi="Cambria"/>
          <w:sz w:val="20"/>
          <w:szCs w:val="18"/>
          <w:rPrChange w:id="177" w:author="Sundar Murugappan" w:date="2017-08-22T19:48:00Z">
            <w:rPr>
              <w:rFonts w:ascii="Cambria" w:hAnsi="Cambria"/>
              <w:sz w:val="18"/>
              <w:szCs w:val="18"/>
            </w:rPr>
          </w:rPrChange>
        </w:rPr>
        <w:t xml:space="preserve">It represents a skewed distribution when sorted by most used search tags </w:t>
      </w:r>
      <w:r w:rsidRPr="00DC7F29">
        <w:rPr>
          <w:rFonts w:ascii="Cambria" w:hAnsi="Cambria"/>
          <w:sz w:val="20"/>
          <w:szCs w:val="18"/>
          <w:rPrChange w:id="178" w:author="Sundar Murugappan" w:date="2017-08-22T19:48:00Z">
            <w:rPr>
              <w:rFonts w:ascii="Cambria" w:hAnsi="Cambria"/>
              <w:sz w:val="18"/>
              <w:szCs w:val="18"/>
            </w:rPr>
          </w:rPrChange>
        </w:rPr>
        <w:t>with de</w:t>
      </w:r>
      <w:r w:rsidR="000E35A5" w:rsidRPr="00DC7F29">
        <w:rPr>
          <w:rFonts w:ascii="Cambria" w:hAnsi="Cambria"/>
          <w:sz w:val="20"/>
          <w:szCs w:val="18"/>
          <w:rPrChange w:id="179" w:author="Sundar Murugappan" w:date="2017-08-22T19:48:00Z">
            <w:rPr>
              <w:rFonts w:ascii="Cambria" w:hAnsi="Cambria"/>
              <w:sz w:val="18"/>
              <w:szCs w:val="18"/>
            </w:rPr>
          </w:rPrChange>
        </w:rPr>
        <w:t xml:space="preserve">creasing order of usage. You can hover your mouse over the graph – you can see the count vs tags and specifically on different points of the graph, you can look at the search tag and their respective count. </w:t>
      </w:r>
    </w:p>
    <w:p w14:paraId="23D183A8" w14:textId="77777777" w:rsidR="00DC7F29" w:rsidRPr="00DC7F29" w:rsidRDefault="00DC7F29" w:rsidP="000C301E">
      <w:pPr>
        <w:rPr>
          <w:ins w:id="180" w:author="Sundar Murugappan" w:date="2017-08-22T19:43:00Z"/>
          <w:rFonts w:ascii="Cambria" w:hAnsi="Cambria"/>
          <w:b/>
          <w:sz w:val="20"/>
          <w:szCs w:val="18"/>
          <w:rPrChange w:id="181" w:author="Sundar Murugappan" w:date="2017-08-22T19:48:00Z">
            <w:rPr>
              <w:ins w:id="182" w:author="Sundar Murugappan" w:date="2017-08-22T19:43:00Z"/>
              <w:rFonts w:ascii="Cambria" w:hAnsi="Cambria"/>
              <w:b/>
              <w:sz w:val="18"/>
              <w:szCs w:val="18"/>
            </w:rPr>
          </w:rPrChange>
        </w:rPr>
      </w:pPr>
    </w:p>
    <w:p w14:paraId="644EC4D5" w14:textId="2F9A77BF" w:rsidR="000E35A5" w:rsidRPr="00DC7F29" w:rsidRDefault="00773224" w:rsidP="000C301E">
      <w:pPr>
        <w:rPr>
          <w:rFonts w:ascii="Cambria" w:hAnsi="Cambria"/>
          <w:sz w:val="20"/>
          <w:szCs w:val="18"/>
          <w:rPrChange w:id="183" w:author="Sundar Murugappan" w:date="2017-08-22T19:48:00Z">
            <w:rPr>
              <w:rFonts w:ascii="Cambria" w:hAnsi="Cambria"/>
              <w:sz w:val="18"/>
              <w:szCs w:val="18"/>
            </w:rPr>
          </w:rPrChange>
        </w:rPr>
      </w:pPr>
      <w:r w:rsidRPr="00DC7F29">
        <w:rPr>
          <w:rFonts w:ascii="Cambria" w:hAnsi="Cambria"/>
          <w:b/>
          <w:sz w:val="20"/>
          <w:szCs w:val="18"/>
          <w:rPrChange w:id="184" w:author="Sundar Murugappan" w:date="2017-08-22T19:48:00Z">
            <w:rPr>
              <w:rFonts w:ascii="Cambria" w:hAnsi="Cambria"/>
              <w:b/>
              <w:sz w:val="18"/>
              <w:szCs w:val="18"/>
            </w:rPr>
          </w:rPrChange>
        </w:rPr>
        <w:t>Basic-bar.html</w:t>
      </w:r>
      <w:r w:rsidRPr="00DC7F29">
        <w:rPr>
          <w:rFonts w:ascii="Cambria" w:hAnsi="Cambria"/>
          <w:sz w:val="20"/>
          <w:szCs w:val="18"/>
          <w:rPrChange w:id="185" w:author="Sundar Murugappan" w:date="2017-08-22T19:48:00Z">
            <w:rPr>
              <w:rFonts w:ascii="Cambria" w:hAnsi="Cambria"/>
              <w:sz w:val="18"/>
              <w:szCs w:val="18"/>
            </w:rPr>
          </w:rPrChange>
        </w:rPr>
        <w:t xml:space="preserve"> </w:t>
      </w:r>
      <w:r w:rsidRPr="00DC7F29">
        <w:rPr>
          <w:rFonts w:ascii="Cambria" w:hAnsi="Cambria"/>
          <w:sz w:val="20"/>
          <w:szCs w:val="18"/>
          <w:rPrChange w:id="186" w:author="Sundar Murugappan" w:date="2017-08-22T19:48:00Z">
            <w:rPr>
              <w:rFonts w:ascii="Cambria" w:hAnsi="Cambria"/>
              <w:sz w:val="18"/>
              <w:szCs w:val="18"/>
            </w:rPr>
          </w:rPrChange>
        </w:rPr>
        <w:sym w:font="Wingdings" w:char="F0E0"/>
      </w:r>
      <w:r w:rsidRPr="00DC7F29">
        <w:rPr>
          <w:rFonts w:ascii="Cambria" w:hAnsi="Cambria"/>
          <w:sz w:val="20"/>
          <w:szCs w:val="18"/>
          <w:rPrChange w:id="187" w:author="Sundar Murugappan" w:date="2017-08-22T19:48:00Z">
            <w:rPr>
              <w:rFonts w:ascii="Cambria" w:hAnsi="Cambria"/>
              <w:sz w:val="18"/>
              <w:szCs w:val="18"/>
            </w:rPr>
          </w:rPrChange>
        </w:rPr>
        <w:t xml:space="preserve"> gives a histogram view of the same data, this time the data is not sorted in any order unlike the previous graph. You can see the PDF distribution underlying in this dataset too. Spikes are seen in this graph which indicates higher usage of certain tags. </w:t>
      </w:r>
      <w:r w:rsidR="00EE5FD8" w:rsidRPr="00DC7F29">
        <w:rPr>
          <w:rFonts w:ascii="Cambria" w:hAnsi="Cambria"/>
          <w:sz w:val="20"/>
          <w:szCs w:val="18"/>
          <w:rPrChange w:id="188" w:author="Sundar Murugappan" w:date="2017-08-22T19:48:00Z">
            <w:rPr>
              <w:rFonts w:ascii="Cambria" w:hAnsi="Cambria"/>
              <w:sz w:val="18"/>
              <w:szCs w:val="18"/>
            </w:rPr>
          </w:rPrChange>
        </w:rPr>
        <w:t xml:space="preserve">Excited, </w:t>
      </w:r>
      <w:proofErr w:type="spellStart"/>
      <w:r w:rsidR="00EE5FD8" w:rsidRPr="00DC7F29">
        <w:rPr>
          <w:rFonts w:ascii="Cambria" w:hAnsi="Cambria"/>
          <w:sz w:val="20"/>
          <w:szCs w:val="18"/>
          <w:rPrChange w:id="189" w:author="Sundar Murugappan" w:date="2017-08-22T19:48:00Z">
            <w:rPr>
              <w:rFonts w:ascii="Cambria" w:hAnsi="Cambria"/>
              <w:sz w:val="18"/>
              <w:szCs w:val="18"/>
            </w:rPr>
          </w:rPrChange>
        </w:rPr>
        <w:t>Goodmorning</w:t>
      </w:r>
      <w:proofErr w:type="spellEnd"/>
      <w:r w:rsidR="00EE5FD8" w:rsidRPr="00DC7F29">
        <w:rPr>
          <w:rFonts w:ascii="Cambria" w:hAnsi="Cambria"/>
          <w:sz w:val="20"/>
          <w:szCs w:val="18"/>
          <w:rPrChange w:id="190" w:author="Sundar Murugappan" w:date="2017-08-22T19:48:00Z">
            <w:rPr>
              <w:rFonts w:ascii="Cambria" w:hAnsi="Cambria"/>
              <w:sz w:val="18"/>
              <w:szCs w:val="18"/>
            </w:rPr>
          </w:rPrChange>
        </w:rPr>
        <w:t xml:space="preserve">, Wow, </w:t>
      </w:r>
      <w:proofErr w:type="gramStart"/>
      <w:r w:rsidR="00EE5FD8" w:rsidRPr="00DC7F29">
        <w:rPr>
          <w:rFonts w:ascii="Cambria" w:hAnsi="Cambria"/>
          <w:sz w:val="20"/>
          <w:szCs w:val="18"/>
          <w:rPrChange w:id="191" w:author="Sundar Murugappan" w:date="2017-08-22T19:48:00Z">
            <w:rPr>
              <w:rFonts w:ascii="Cambria" w:hAnsi="Cambria"/>
              <w:sz w:val="18"/>
              <w:szCs w:val="18"/>
            </w:rPr>
          </w:rPrChange>
        </w:rPr>
        <w:t>Yes</w:t>
      </w:r>
      <w:proofErr w:type="gramEnd"/>
      <w:r w:rsidR="00EE5FD8" w:rsidRPr="00DC7F29">
        <w:rPr>
          <w:rFonts w:ascii="Cambria" w:hAnsi="Cambria"/>
          <w:sz w:val="20"/>
          <w:szCs w:val="18"/>
          <w:rPrChange w:id="192" w:author="Sundar Murugappan" w:date="2017-08-22T19:48:00Z">
            <w:rPr>
              <w:rFonts w:ascii="Cambria" w:hAnsi="Cambria"/>
              <w:sz w:val="18"/>
              <w:szCs w:val="18"/>
            </w:rPr>
          </w:rPrChange>
        </w:rPr>
        <w:t xml:space="preserve"> – many of such positive terms seem to be used more frequently which are indicated by spikes in the graph. </w:t>
      </w:r>
    </w:p>
    <w:p w14:paraId="37B4952E" w14:textId="77777777" w:rsidR="00DC7F29" w:rsidRPr="00DC7F29" w:rsidRDefault="00DC7F29" w:rsidP="000C301E">
      <w:pPr>
        <w:rPr>
          <w:ins w:id="193" w:author="Sundar Murugappan" w:date="2017-08-22T19:43:00Z"/>
          <w:rFonts w:ascii="Cambria" w:hAnsi="Cambria"/>
          <w:b/>
          <w:sz w:val="20"/>
          <w:szCs w:val="18"/>
          <w:rPrChange w:id="194" w:author="Sundar Murugappan" w:date="2017-08-22T19:48:00Z">
            <w:rPr>
              <w:ins w:id="195" w:author="Sundar Murugappan" w:date="2017-08-22T19:43:00Z"/>
              <w:rFonts w:ascii="Cambria" w:hAnsi="Cambria"/>
              <w:b/>
              <w:sz w:val="18"/>
              <w:szCs w:val="18"/>
            </w:rPr>
          </w:rPrChange>
        </w:rPr>
      </w:pPr>
    </w:p>
    <w:p w14:paraId="1F546DAD" w14:textId="06A1433B" w:rsidR="00622D28" w:rsidRPr="00DC7F29" w:rsidRDefault="00DA1FF2" w:rsidP="000C301E">
      <w:pPr>
        <w:rPr>
          <w:ins w:id="196" w:author="Sundar Murugappan" w:date="2017-08-22T19:43:00Z"/>
          <w:rFonts w:ascii="Cambria" w:hAnsi="Cambria"/>
          <w:sz w:val="20"/>
          <w:szCs w:val="18"/>
          <w:rPrChange w:id="197" w:author="Sundar Murugappan" w:date="2017-08-22T19:48:00Z">
            <w:rPr>
              <w:ins w:id="198" w:author="Sundar Murugappan" w:date="2017-08-22T19:43:00Z"/>
              <w:rFonts w:ascii="Cambria" w:hAnsi="Cambria"/>
              <w:sz w:val="18"/>
              <w:szCs w:val="18"/>
            </w:rPr>
          </w:rPrChange>
        </w:rPr>
      </w:pPr>
      <w:r w:rsidRPr="00DC7F29">
        <w:rPr>
          <w:rFonts w:ascii="Cambria" w:hAnsi="Cambria"/>
          <w:b/>
          <w:sz w:val="20"/>
          <w:szCs w:val="18"/>
          <w:rPrChange w:id="199" w:author="Sundar Murugappan" w:date="2017-08-22T19:48:00Z">
            <w:rPr>
              <w:rFonts w:ascii="Cambria" w:hAnsi="Cambria"/>
              <w:b/>
              <w:sz w:val="18"/>
              <w:szCs w:val="18"/>
            </w:rPr>
          </w:rPrChange>
        </w:rPr>
        <w:t xml:space="preserve">Searches-Count.html </w:t>
      </w:r>
      <w:r w:rsidRPr="00DC7F29">
        <w:rPr>
          <w:rFonts w:ascii="Cambria" w:hAnsi="Cambria"/>
          <w:sz w:val="20"/>
          <w:szCs w:val="18"/>
          <w:rPrChange w:id="200" w:author="Sundar Murugappan" w:date="2017-08-22T19:48:00Z">
            <w:rPr>
              <w:rFonts w:ascii="Cambria" w:hAnsi="Cambria"/>
              <w:sz w:val="18"/>
              <w:szCs w:val="18"/>
            </w:rPr>
          </w:rPrChange>
        </w:rPr>
        <w:sym w:font="Wingdings" w:char="F0E0"/>
      </w:r>
      <w:r w:rsidRPr="00DC7F29">
        <w:rPr>
          <w:rFonts w:ascii="Cambria" w:hAnsi="Cambria"/>
          <w:sz w:val="20"/>
          <w:szCs w:val="18"/>
          <w:rPrChange w:id="201" w:author="Sundar Murugappan" w:date="2017-08-22T19:48:00Z">
            <w:rPr>
              <w:rFonts w:ascii="Cambria" w:hAnsi="Cambria"/>
              <w:sz w:val="18"/>
              <w:szCs w:val="18"/>
            </w:rPr>
          </w:rPrChange>
        </w:rPr>
        <w:t xml:space="preserve"> </w:t>
      </w:r>
      <w:r w:rsidR="000C544C" w:rsidRPr="00DC7F29">
        <w:rPr>
          <w:rFonts w:ascii="Cambria" w:hAnsi="Cambria"/>
          <w:sz w:val="20"/>
          <w:szCs w:val="18"/>
          <w:rPrChange w:id="202" w:author="Sundar Murugappan" w:date="2017-08-22T19:48:00Z">
            <w:rPr>
              <w:rFonts w:ascii="Cambria" w:hAnsi="Cambria"/>
              <w:sz w:val="18"/>
              <w:szCs w:val="18"/>
            </w:rPr>
          </w:rPrChange>
        </w:rPr>
        <w:t>It gives a more spread out and clearer view of the graph above – it can be considered as a sub-plot of the graph above since it accommodates 100 tags. If there are certain terms or certain category of terms we want to look at in order to measure sentiment of users, we can create subplots in Plotly using above approach to study particular category</w:t>
      </w:r>
      <w:r w:rsidR="001D188F" w:rsidRPr="00DC7F29">
        <w:rPr>
          <w:rFonts w:ascii="Cambria" w:hAnsi="Cambria"/>
          <w:sz w:val="20"/>
          <w:szCs w:val="18"/>
          <w:rPrChange w:id="203" w:author="Sundar Murugappan" w:date="2017-08-22T19:48:00Z">
            <w:rPr>
              <w:rFonts w:ascii="Cambria" w:hAnsi="Cambria"/>
              <w:sz w:val="18"/>
              <w:szCs w:val="18"/>
            </w:rPr>
          </w:rPrChange>
        </w:rPr>
        <w:t xml:space="preserve"> of GIFs. We can also expand to using bubble plots on categories which can denote number of terms under each category and bubble size will indicate number of terms within the category. Bigger the bubble, more number of tags under that category and vice versa. </w:t>
      </w:r>
    </w:p>
    <w:p w14:paraId="25CBD4B0" w14:textId="77777777" w:rsidR="00DC7F29" w:rsidRDefault="00DC7F29" w:rsidP="000C301E">
      <w:pPr>
        <w:pBdr>
          <w:bottom w:val="single" w:sz="6" w:space="1" w:color="auto"/>
        </w:pBdr>
        <w:rPr>
          <w:ins w:id="204" w:author="Sundar Murugappan" w:date="2017-08-22T19:43:00Z"/>
          <w:rFonts w:ascii="Cambria" w:hAnsi="Cambria"/>
          <w:sz w:val="18"/>
          <w:szCs w:val="18"/>
        </w:rPr>
      </w:pPr>
    </w:p>
    <w:p w14:paraId="1C4C6C47" w14:textId="77777777" w:rsidR="00DC7F29" w:rsidRPr="00DC7F29" w:rsidRDefault="00DC7F29" w:rsidP="00DC7F29">
      <w:pPr>
        <w:rPr>
          <w:ins w:id="205" w:author="Sundar Murugappan" w:date="2017-08-22T19:44:00Z"/>
          <w:rFonts w:ascii="Cambria" w:hAnsi="Cambria"/>
          <w:sz w:val="21"/>
          <w:szCs w:val="18"/>
          <w:rPrChange w:id="206" w:author="Sundar Murugappan" w:date="2017-08-22T19:48:00Z">
            <w:rPr>
              <w:ins w:id="207" w:author="Sundar Murugappan" w:date="2017-08-22T19:44:00Z"/>
              <w:rFonts w:ascii="Cambria" w:hAnsi="Cambria"/>
              <w:sz w:val="18"/>
              <w:szCs w:val="18"/>
            </w:rPr>
          </w:rPrChange>
        </w:rPr>
      </w:pPr>
    </w:p>
    <w:p w14:paraId="2A51B9AA" w14:textId="77777777" w:rsidR="00DC7F29" w:rsidRPr="00DC7F29" w:rsidRDefault="00DC7F29" w:rsidP="00DC7F29">
      <w:pPr>
        <w:rPr>
          <w:rFonts w:ascii="Cambria" w:hAnsi="Cambria"/>
          <w:b/>
          <w:sz w:val="21"/>
          <w:szCs w:val="18"/>
          <w:rPrChange w:id="208" w:author="Sundar Murugappan" w:date="2017-08-22T19:48:00Z">
            <w:rPr>
              <w:rFonts w:ascii="Cambria" w:hAnsi="Cambria"/>
              <w:sz w:val="18"/>
              <w:szCs w:val="18"/>
            </w:rPr>
          </w:rPrChange>
        </w:rPr>
      </w:pPr>
      <w:moveToRangeStart w:id="209" w:author="Sundar Murugappan" w:date="2017-08-22T19:44:00Z" w:name="move491194373"/>
      <w:moveTo w:id="210" w:author="Sundar Murugappan" w:date="2017-08-22T19:44:00Z">
        <w:r w:rsidRPr="00DC7F29">
          <w:rPr>
            <w:rFonts w:ascii="Cambria" w:hAnsi="Cambria"/>
            <w:b/>
            <w:sz w:val="21"/>
            <w:szCs w:val="18"/>
            <w:rPrChange w:id="211" w:author="Sundar Murugappan" w:date="2017-08-22T19:48:00Z">
              <w:rPr>
                <w:rFonts w:ascii="Cambria" w:hAnsi="Cambria"/>
                <w:sz w:val="18"/>
                <w:szCs w:val="18"/>
              </w:rPr>
            </w:rPrChange>
          </w:rPr>
          <w:t>How many unique gifs are shared? What does the distribution look like?</w:t>
        </w:r>
      </w:moveTo>
    </w:p>
    <w:moveToRangeEnd w:id="209"/>
    <w:p w14:paraId="09B66398" w14:textId="77777777" w:rsidR="00DC7F29" w:rsidDel="00DC7F29" w:rsidRDefault="00DC7F29" w:rsidP="001E6EE5">
      <w:pPr>
        <w:rPr>
          <w:del w:id="212" w:author="Sundar Murugappan" w:date="2017-08-22T19:43:00Z"/>
          <w:rFonts w:ascii="Consolas" w:hAnsi="Consolas"/>
          <w:b/>
          <w:sz w:val="18"/>
          <w:szCs w:val="18"/>
        </w:rPr>
      </w:pPr>
    </w:p>
    <w:p w14:paraId="5E1B7AB9" w14:textId="77777777" w:rsidR="00DC7F29" w:rsidRPr="00DC7F29" w:rsidRDefault="00DC7F29" w:rsidP="000C301E">
      <w:pPr>
        <w:rPr>
          <w:ins w:id="213" w:author="Sundar Murugappan" w:date="2017-08-22T19:43:00Z"/>
          <w:rPrChange w:id="214" w:author="Sundar Murugappan" w:date="2017-08-22T19:43:00Z">
            <w:rPr>
              <w:ins w:id="215" w:author="Sundar Murugappan" w:date="2017-08-22T19:43:00Z"/>
              <w:rFonts w:ascii="Cambria" w:hAnsi="Cambria"/>
              <w:sz w:val="18"/>
              <w:szCs w:val="18"/>
            </w:rPr>
          </w:rPrChange>
        </w:rPr>
      </w:pPr>
    </w:p>
    <w:p w14:paraId="050058DF" w14:textId="77777777" w:rsidR="00622D28" w:rsidDel="00DC7F29" w:rsidRDefault="00622D28" w:rsidP="000C301E">
      <w:pPr>
        <w:rPr>
          <w:del w:id="216" w:author="Sundar Murugappan" w:date="2017-08-22T19:43:00Z"/>
          <w:rFonts w:ascii="Cambria" w:hAnsi="Cambria"/>
          <w:sz w:val="18"/>
          <w:szCs w:val="18"/>
        </w:rPr>
      </w:pPr>
    </w:p>
    <w:p w14:paraId="7A26F556" w14:textId="48873B09" w:rsidR="001E6EE5" w:rsidRPr="00A8033A" w:rsidRDefault="00A8033A" w:rsidP="001E6EE5">
      <w:pPr>
        <w:rPr>
          <w:rFonts w:ascii="Consolas" w:hAnsi="Consolas"/>
          <w:b/>
          <w:sz w:val="18"/>
          <w:szCs w:val="18"/>
        </w:rPr>
      </w:pPr>
      <w:r w:rsidRPr="00A8033A">
        <w:rPr>
          <w:rFonts w:ascii="Consolas" w:hAnsi="Consolas"/>
          <w:b/>
          <w:sz w:val="18"/>
          <w:szCs w:val="18"/>
        </w:rPr>
        <w:t>Unique GIFs in the table</w:t>
      </w:r>
    </w:p>
    <w:p w14:paraId="439ED6E2" w14:textId="77777777" w:rsidR="001E6EE5" w:rsidRPr="00C779B0" w:rsidRDefault="001E6EE5" w:rsidP="001E6EE5">
      <w:pPr>
        <w:rPr>
          <w:rFonts w:ascii="Consolas" w:hAnsi="Consolas"/>
          <w:color w:val="4472C4" w:themeColor="accent1"/>
          <w:sz w:val="20"/>
          <w:szCs w:val="18"/>
          <w:rPrChange w:id="217" w:author="Sundar Murugappan" w:date="2017-08-22T19:50:00Z">
            <w:rPr>
              <w:rFonts w:ascii="Consolas" w:hAnsi="Consolas"/>
              <w:sz w:val="18"/>
              <w:szCs w:val="18"/>
            </w:rPr>
          </w:rPrChange>
        </w:rPr>
      </w:pPr>
      <w:r w:rsidRPr="00C779B0">
        <w:rPr>
          <w:rFonts w:ascii="Consolas" w:hAnsi="Consolas"/>
          <w:color w:val="4472C4" w:themeColor="accent1"/>
          <w:sz w:val="20"/>
          <w:szCs w:val="18"/>
          <w:rPrChange w:id="218" w:author="Sundar Murugappan" w:date="2017-08-22T19:50:00Z">
            <w:rPr>
              <w:rFonts w:ascii="Consolas" w:hAnsi="Consolas"/>
              <w:sz w:val="18"/>
              <w:szCs w:val="18"/>
            </w:rPr>
          </w:rPrChange>
        </w:rPr>
        <w:t xml:space="preserve">SELECT </w:t>
      </w:r>
      <w:proofErr w:type="gramStart"/>
      <w:r w:rsidRPr="00C779B0">
        <w:rPr>
          <w:rFonts w:ascii="Consolas" w:hAnsi="Consolas"/>
          <w:color w:val="4472C4" w:themeColor="accent1"/>
          <w:sz w:val="20"/>
          <w:szCs w:val="18"/>
          <w:rPrChange w:id="219" w:author="Sundar Murugappan" w:date="2017-08-22T19:50:00Z">
            <w:rPr>
              <w:rFonts w:ascii="Consolas" w:hAnsi="Consolas"/>
              <w:sz w:val="18"/>
              <w:szCs w:val="18"/>
            </w:rPr>
          </w:rPrChange>
        </w:rPr>
        <w:t>COUNT(</w:t>
      </w:r>
      <w:proofErr w:type="gramEnd"/>
      <w:r w:rsidRPr="00C779B0">
        <w:rPr>
          <w:rFonts w:ascii="Consolas" w:hAnsi="Consolas"/>
          <w:color w:val="4472C4" w:themeColor="accent1"/>
          <w:sz w:val="20"/>
          <w:szCs w:val="18"/>
          <w:rPrChange w:id="220" w:author="Sundar Murugappan" w:date="2017-08-22T19:50:00Z">
            <w:rPr>
              <w:rFonts w:ascii="Consolas" w:hAnsi="Consolas"/>
              <w:sz w:val="18"/>
              <w:szCs w:val="18"/>
            </w:rPr>
          </w:rPrChange>
        </w:rPr>
        <w:t>DISTINCT (</w:t>
      </w:r>
      <w:proofErr w:type="spellStart"/>
      <w:r w:rsidRPr="00C779B0">
        <w:rPr>
          <w:rFonts w:ascii="Consolas" w:hAnsi="Consolas"/>
          <w:color w:val="4472C4" w:themeColor="accent1"/>
          <w:sz w:val="20"/>
          <w:szCs w:val="18"/>
          <w:rPrChange w:id="221" w:author="Sundar Murugappan" w:date="2017-08-22T19:50:00Z">
            <w:rPr>
              <w:rFonts w:ascii="Consolas" w:hAnsi="Consolas"/>
              <w:sz w:val="18"/>
              <w:szCs w:val="18"/>
            </w:rPr>
          </w:rPrChange>
        </w:rPr>
        <w:t>riffid</w:t>
      </w:r>
      <w:proofErr w:type="spellEnd"/>
      <w:r w:rsidRPr="00C779B0">
        <w:rPr>
          <w:rFonts w:ascii="Consolas" w:hAnsi="Consolas"/>
          <w:color w:val="4472C4" w:themeColor="accent1"/>
          <w:sz w:val="20"/>
          <w:szCs w:val="18"/>
          <w:rPrChange w:id="222" w:author="Sundar Murugappan" w:date="2017-08-22T19:50:00Z">
            <w:rPr>
              <w:rFonts w:ascii="Consolas" w:hAnsi="Consolas"/>
              <w:sz w:val="18"/>
              <w:szCs w:val="18"/>
            </w:rPr>
          </w:rPrChange>
        </w:rPr>
        <w:t xml:space="preserve">)) as </w:t>
      </w:r>
      <w:proofErr w:type="spellStart"/>
      <w:r w:rsidRPr="00C779B0">
        <w:rPr>
          <w:rFonts w:ascii="Consolas" w:hAnsi="Consolas"/>
          <w:color w:val="4472C4" w:themeColor="accent1"/>
          <w:sz w:val="20"/>
          <w:szCs w:val="18"/>
          <w:rPrChange w:id="223" w:author="Sundar Murugappan" w:date="2017-08-22T19:50:00Z">
            <w:rPr>
              <w:rFonts w:ascii="Consolas" w:hAnsi="Consolas"/>
              <w:sz w:val="18"/>
              <w:szCs w:val="18"/>
            </w:rPr>
          </w:rPrChange>
        </w:rPr>
        <w:t>gif_unique_count</w:t>
      </w:r>
      <w:proofErr w:type="spellEnd"/>
    </w:p>
    <w:p w14:paraId="3FA672A5" w14:textId="77777777" w:rsidR="001E6EE5" w:rsidRPr="00C779B0" w:rsidRDefault="001E6EE5" w:rsidP="001E6EE5">
      <w:pPr>
        <w:rPr>
          <w:rFonts w:ascii="Consolas" w:hAnsi="Consolas"/>
          <w:color w:val="4472C4" w:themeColor="accent1"/>
          <w:sz w:val="20"/>
          <w:szCs w:val="18"/>
          <w:rPrChange w:id="224" w:author="Sundar Murugappan" w:date="2017-08-22T19:50:00Z">
            <w:rPr>
              <w:rFonts w:ascii="Consolas" w:hAnsi="Consolas"/>
              <w:sz w:val="18"/>
              <w:szCs w:val="18"/>
            </w:rPr>
          </w:rPrChange>
        </w:rPr>
      </w:pPr>
      <w:r w:rsidRPr="00C779B0">
        <w:rPr>
          <w:rFonts w:ascii="Consolas" w:hAnsi="Consolas"/>
          <w:color w:val="4472C4" w:themeColor="accent1"/>
          <w:sz w:val="20"/>
          <w:szCs w:val="18"/>
          <w:rPrChange w:id="225" w:author="Sundar Murugappan" w:date="2017-08-22T19:50:00Z">
            <w:rPr>
              <w:rFonts w:ascii="Consolas" w:hAnsi="Consolas"/>
              <w:sz w:val="18"/>
              <w:szCs w:val="18"/>
            </w:rPr>
          </w:rPrChange>
        </w:rPr>
        <w:t xml:space="preserve">FROM </w:t>
      </w:r>
      <w:proofErr w:type="spellStart"/>
      <w:r w:rsidRPr="00C779B0">
        <w:rPr>
          <w:rFonts w:ascii="Consolas" w:hAnsi="Consolas"/>
          <w:color w:val="4472C4" w:themeColor="accent1"/>
          <w:sz w:val="20"/>
          <w:szCs w:val="18"/>
          <w:rPrChange w:id="226" w:author="Sundar Murugappan" w:date="2017-08-22T19:50:00Z">
            <w:rPr>
              <w:rFonts w:ascii="Consolas" w:hAnsi="Consolas"/>
              <w:sz w:val="18"/>
              <w:szCs w:val="18"/>
            </w:rPr>
          </w:rPrChange>
        </w:rPr>
        <w:t>ios_events</w:t>
      </w:r>
      <w:proofErr w:type="spellEnd"/>
    </w:p>
    <w:p w14:paraId="6F88F5E9" w14:textId="77777777" w:rsidR="001E6EE5" w:rsidRPr="00C779B0" w:rsidRDefault="001E6EE5" w:rsidP="001E6EE5">
      <w:pPr>
        <w:rPr>
          <w:rFonts w:ascii="Consolas" w:hAnsi="Consolas"/>
          <w:sz w:val="20"/>
          <w:szCs w:val="18"/>
          <w:rPrChange w:id="227" w:author="Sundar Murugappan" w:date="2017-08-22T19:50:00Z">
            <w:rPr>
              <w:rFonts w:ascii="Consolas" w:hAnsi="Consolas"/>
              <w:sz w:val="18"/>
              <w:szCs w:val="18"/>
            </w:rPr>
          </w:rPrChange>
        </w:rPr>
      </w:pPr>
      <w:r w:rsidRPr="00C779B0">
        <w:rPr>
          <w:rFonts w:ascii="Consolas" w:hAnsi="Consolas"/>
          <w:color w:val="4472C4" w:themeColor="accent1"/>
          <w:sz w:val="20"/>
          <w:szCs w:val="18"/>
          <w:rPrChange w:id="228" w:author="Sundar Murugappan" w:date="2017-08-22T19:50:00Z">
            <w:rPr>
              <w:rFonts w:ascii="Consolas" w:hAnsi="Consolas"/>
              <w:sz w:val="18"/>
              <w:szCs w:val="18"/>
            </w:rPr>
          </w:rPrChange>
        </w:rPr>
        <w:t xml:space="preserve">WHERE </w:t>
      </w:r>
      <w:proofErr w:type="spellStart"/>
      <w:r w:rsidRPr="00C779B0">
        <w:rPr>
          <w:rFonts w:ascii="Consolas" w:hAnsi="Consolas"/>
          <w:color w:val="4472C4" w:themeColor="accent1"/>
          <w:sz w:val="20"/>
          <w:szCs w:val="18"/>
          <w:rPrChange w:id="229" w:author="Sundar Murugappan" w:date="2017-08-22T19:50:00Z">
            <w:rPr>
              <w:rFonts w:ascii="Consolas" w:hAnsi="Consolas"/>
              <w:sz w:val="18"/>
              <w:szCs w:val="18"/>
            </w:rPr>
          </w:rPrChange>
        </w:rPr>
        <w:t>eventname</w:t>
      </w:r>
      <w:proofErr w:type="spellEnd"/>
      <w:r w:rsidRPr="00C779B0">
        <w:rPr>
          <w:rFonts w:ascii="Consolas" w:hAnsi="Consolas"/>
          <w:color w:val="4472C4" w:themeColor="accent1"/>
          <w:sz w:val="20"/>
          <w:szCs w:val="18"/>
          <w:rPrChange w:id="230" w:author="Sundar Murugappan" w:date="2017-08-22T19:50:00Z">
            <w:rPr>
              <w:rFonts w:ascii="Consolas" w:hAnsi="Consolas"/>
              <w:sz w:val="18"/>
              <w:szCs w:val="18"/>
            </w:rPr>
          </w:rPrChange>
        </w:rPr>
        <w:t xml:space="preserve"> = 'share' </w:t>
      </w:r>
    </w:p>
    <w:p w14:paraId="744EE0E8" w14:textId="3AE29824" w:rsidR="001E6EE5" w:rsidRPr="00C779B0" w:rsidRDefault="00DC7F29" w:rsidP="001E6EE5">
      <w:pPr>
        <w:rPr>
          <w:rFonts w:ascii="Consolas" w:hAnsi="Consolas"/>
          <w:b/>
          <w:sz w:val="20"/>
          <w:szCs w:val="18"/>
          <w:rPrChange w:id="231" w:author="Sundar Murugappan" w:date="2017-08-22T19:50:00Z">
            <w:rPr>
              <w:rFonts w:ascii="Consolas" w:hAnsi="Consolas"/>
              <w:b/>
              <w:sz w:val="18"/>
              <w:szCs w:val="18"/>
            </w:rPr>
          </w:rPrChange>
        </w:rPr>
      </w:pPr>
      <w:ins w:id="232" w:author="Sundar Murugappan" w:date="2017-08-22T19:44:00Z">
        <w:r w:rsidRPr="00C779B0">
          <w:rPr>
            <w:rFonts w:ascii="Consolas" w:hAnsi="Consolas"/>
            <w:b/>
            <w:sz w:val="20"/>
            <w:szCs w:val="18"/>
            <w:rPrChange w:id="233" w:author="Sundar Murugappan" w:date="2017-08-22T19:50:00Z">
              <w:rPr>
                <w:rFonts w:ascii="Consolas" w:hAnsi="Consolas"/>
                <w:b/>
                <w:sz w:val="18"/>
                <w:szCs w:val="18"/>
              </w:rPr>
            </w:rPrChange>
          </w:rPr>
          <w:t xml:space="preserve">RESULT: </w:t>
        </w:r>
      </w:ins>
      <w:r w:rsidR="001E6EE5" w:rsidRPr="00C779B0">
        <w:rPr>
          <w:rFonts w:ascii="Consolas" w:hAnsi="Consolas"/>
          <w:b/>
          <w:sz w:val="20"/>
          <w:szCs w:val="18"/>
          <w:rPrChange w:id="234" w:author="Sundar Murugappan" w:date="2017-08-22T19:50:00Z">
            <w:rPr>
              <w:rFonts w:ascii="Consolas" w:hAnsi="Consolas"/>
              <w:b/>
              <w:sz w:val="18"/>
              <w:szCs w:val="18"/>
            </w:rPr>
          </w:rPrChange>
        </w:rPr>
        <w:t>481394</w:t>
      </w:r>
    </w:p>
    <w:p w14:paraId="1E4AEEBD" w14:textId="77777777" w:rsidR="001E6EE5" w:rsidRDefault="001E6EE5" w:rsidP="000C301E">
      <w:pPr>
        <w:rPr>
          <w:rFonts w:ascii="Cambria" w:hAnsi="Cambria"/>
          <w:sz w:val="18"/>
          <w:szCs w:val="18"/>
        </w:rPr>
      </w:pPr>
    </w:p>
    <w:p w14:paraId="739CD88A" w14:textId="21F36756" w:rsidR="00AB1A67" w:rsidRPr="00DC7F29" w:rsidDel="007B1231" w:rsidRDefault="00DC7F29" w:rsidP="000C301E">
      <w:pPr>
        <w:rPr>
          <w:del w:id="235" w:author="Swathi Annamalai" w:date="2017-08-22T19:57:00Z"/>
          <w:rFonts w:ascii="Cambria" w:hAnsi="Cambria"/>
          <w:b/>
          <w:sz w:val="20"/>
          <w:szCs w:val="18"/>
          <w:rPrChange w:id="236" w:author="Sundar Murugappan" w:date="2017-08-22T19:48:00Z">
            <w:rPr>
              <w:del w:id="237" w:author="Swathi Annamalai" w:date="2017-08-22T19:57:00Z"/>
              <w:rFonts w:ascii="Cambria" w:hAnsi="Cambria"/>
              <w:sz w:val="18"/>
              <w:szCs w:val="18"/>
            </w:rPr>
          </w:rPrChange>
        </w:rPr>
      </w:pPr>
      <w:ins w:id="238" w:author="Sundar Murugappan" w:date="2017-08-22T19:44:00Z">
        <w:r w:rsidRPr="00DC7F29">
          <w:rPr>
            <w:rFonts w:ascii="Cambria" w:hAnsi="Cambria"/>
            <w:b/>
            <w:sz w:val="20"/>
            <w:szCs w:val="18"/>
            <w:rPrChange w:id="239" w:author="Sundar Murugappan" w:date="2017-08-22T19:48:00Z">
              <w:rPr>
                <w:rFonts w:ascii="Cambria" w:hAnsi="Cambria"/>
                <w:sz w:val="18"/>
                <w:szCs w:val="18"/>
              </w:rPr>
            </w:rPrChange>
          </w:rPr>
          <w:t xml:space="preserve">Code: </w:t>
        </w:r>
      </w:ins>
      <w:moveFromRangeStart w:id="240" w:author="Sundar Murugappan" w:date="2017-08-22T19:44:00Z" w:name="move491194373"/>
      <w:moveFrom w:id="241" w:author="Sundar Murugappan" w:date="2017-08-22T19:44:00Z">
        <w:r w:rsidR="003A653D" w:rsidRPr="00DC7F29" w:rsidDel="00DC7F29">
          <w:rPr>
            <w:rFonts w:ascii="Cambria" w:hAnsi="Cambria"/>
            <w:b/>
            <w:sz w:val="20"/>
            <w:szCs w:val="18"/>
            <w:rPrChange w:id="242" w:author="Sundar Murugappan" w:date="2017-08-22T19:48:00Z">
              <w:rPr>
                <w:rFonts w:ascii="Cambria" w:hAnsi="Cambria"/>
                <w:sz w:val="18"/>
                <w:szCs w:val="18"/>
              </w:rPr>
            </w:rPrChange>
          </w:rPr>
          <w:t>How many unique gifs are shared? What does the distribution look like?</w:t>
        </w:r>
      </w:moveFrom>
    </w:p>
    <w:moveFromRangeEnd w:id="240"/>
    <w:p w14:paraId="590DDB41" w14:textId="5B5ADEA2" w:rsidR="003A653D" w:rsidRPr="00DC7F29" w:rsidRDefault="003A653D" w:rsidP="000C301E">
      <w:pPr>
        <w:rPr>
          <w:ins w:id="243" w:author="Sundar Murugappan" w:date="2017-08-22T19:44:00Z"/>
          <w:rFonts w:ascii="Cambria" w:hAnsi="Cambria"/>
          <w:b/>
          <w:sz w:val="20"/>
          <w:szCs w:val="18"/>
          <w:rPrChange w:id="244" w:author="Sundar Murugappan" w:date="2017-08-22T19:48:00Z">
            <w:rPr>
              <w:ins w:id="245" w:author="Sundar Murugappan" w:date="2017-08-22T19:44:00Z"/>
              <w:rFonts w:ascii="Cambria" w:hAnsi="Cambria"/>
              <w:sz w:val="18"/>
              <w:szCs w:val="18"/>
            </w:rPr>
          </w:rPrChange>
        </w:rPr>
      </w:pPr>
      <w:r w:rsidRPr="007B1231">
        <w:rPr>
          <w:rFonts w:ascii="Cambria" w:hAnsi="Cambria"/>
          <w:sz w:val="20"/>
          <w:szCs w:val="18"/>
          <w:rPrChange w:id="246" w:author="Swathi Annamalai" w:date="2017-08-22T19:57:00Z">
            <w:rPr>
              <w:rFonts w:ascii="Cambria" w:hAnsi="Cambria"/>
              <w:sz w:val="18"/>
              <w:szCs w:val="18"/>
            </w:rPr>
          </w:rPrChange>
        </w:rPr>
        <w:t>Refer to</w:t>
      </w:r>
      <w:r w:rsidRPr="00DC7F29">
        <w:rPr>
          <w:rFonts w:ascii="Cambria" w:hAnsi="Cambria"/>
          <w:b/>
          <w:sz w:val="20"/>
          <w:szCs w:val="18"/>
          <w:rPrChange w:id="247" w:author="Sundar Murugappan" w:date="2017-08-22T19:48:00Z">
            <w:rPr>
              <w:rFonts w:ascii="Cambria" w:hAnsi="Cambria"/>
              <w:sz w:val="18"/>
              <w:szCs w:val="18"/>
            </w:rPr>
          </w:rPrChange>
        </w:rPr>
        <w:t xml:space="preserve"> Visualizations_TenorChallenge.py </w:t>
      </w:r>
    </w:p>
    <w:p w14:paraId="11D001F2" w14:textId="77777777" w:rsidR="00DC7F29" w:rsidRPr="00DC7F29" w:rsidDel="00DC7F29" w:rsidRDefault="00DC7F29" w:rsidP="000C301E">
      <w:pPr>
        <w:rPr>
          <w:del w:id="248" w:author="Sundar Murugappan" w:date="2017-08-22T19:44:00Z"/>
          <w:rFonts w:ascii="Cambria" w:hAnsi="Cambria"/>
          <w:sz w:val="20"/>
          <w:szCs w:val="18"/>
          <w:rPrChange w:id="249" w:author="Sundar Murugappan" w:date="2017-08-22T19:48:00Z">
            <w:rPr>
              <w:del w:id="250" w:author="Sundar Murugappan" w:date="2017-08-22T19:44:00Z"/>
              <w:rFonts w:ascii="Cambria" w:hAnsi="Cambria"/>
              <w:sz w:val="18"/>
              <w:szCs w:val="18"/>
            </w:rPr>
          </w:rPrChange>
        </w:rPr>
      </w:pPr>
    </w:p>
    <w:p w14:paraId="03A13AD6" w14:textId="41252CB6" w:rsidR="003A653D" w:rsidRPr="00DC7F29" w:rsidRDefault="003A653D" w:rsidP="000C301E">
      <w:pPr>
        <w:rPr>
          <w:rFonts w:ascii="Cambria" w:hAnsi="Cambria"/>
          <w:sz w:val="20"/>
          <w:szCs w:val="18"/>
          <w:rPrChange w:id="251" w:author="Sundar Murugappan" w:date="2017-08-22T19:48:00Z">
            <w:rPr>
              <w:rFonts w:ascii="Cambria" w:hAnsi="Cambria"/>
              <w:sz w:val="18"/>
              <w:szCs w:val="18"/>
            </w:rPr>
          </w:rPrChange>
        </w:rPr>
      </w:pPr>
      <w:r w:rsidRPr="00DC7F29">
        <w:rPr>
          <w:rFonts w:ascii="Cambria" w:hAnsi="Cambria"/>
          <w:sz w:val="20"/>
          <w:szCs w:val="18"/>
          <w:rPrChange w:id="252" w:author="Sundar Murugappan" w:date="2017-08-22T19:48:00Z">
            <w:rPr>
              <w:rFonts w:ascii="Cambria" w:hAnsi="Cambria"/>
              <w:sz w:val="18"/>
              <w:szCs w:val="18"/>
            </w:rPr>
          </w:rPrChange>
        </w:rPr>
        <w:t xml:space="preserve">A similar PDF distribution can be seen from plotting unique GIFs from this dataset. A few plots will appear upon running the Python code. Also refer to basic-bar-gif.html plot where GIFs that have a usage between 50 to 100 (less frequently used GIFs) and </w:t>
      </w:r>
      <w:proofErr w:type="spellStart"/>
      <w:r w:rsidRPr="00DC7F29">
        <w:rPr>
          <w:rFonts w:ascii="Cambria" w:hAnsi="Cambria"/>
          <w:sz w:val="20"/>
          <w:szCs w:val="18"/>
          <w:rPrChange w:id="253" w:author="Sundar Murugappan" w:date="2017-08-22T19:48:00Z">
            <w:rPr>
              <w:rFonts w:ascii="Cambria" w:hAnsi="Cambria"/>
              <w:sz w:val="18"/>
              <w:szCs w:val="18"/>
            </w:rPr>
          </w:rPrChange>
        </w:rPr>
        <w:t>riffid</w:t>
      </w:r>
      <w:proofErr w:type="spellEnd"/>
      <w:r w:rsidRPr="00DC7F29">
        <w:rPr>
          <w:rFonts w:ascii="Cambria" w:hAnsi="Cambria"/>
          <w:sz w:val="20"/>
          <w:szCs w:val="18"/>
          <w:rPrChange w:id="254" w:author="Sundar Murugappan" w:date="2017-08-22T19:48:00Z">
            <w:rPr>
              <w:rFonts w:ascii="Cambria" w:hAnsi="Cambria"/>
              <w:sz w:val="18"/>
              <w:szCs w:val="18"/>
            </w:rPr>
          </w:rPrChange>
        </w:rPr>
        <w:t xml:space="preserve"> is plotted on X-Axis; </w:t>
      </w:r>
      <w:r w:rsidR="00625C16" w:rsidRPr="00DC7F29">
        <w:rPr>
          <w:rFonts w:ascii="Cambria" w:hAnsi="Cambria"/>
          <w:sz w:val="20"/>
          <w:szCs w:val="18"/>
          <w:rPrChange w:id="255" w:author="Sundar Murugappan" w:date="2017-08-22T19:48:00Z">
            <w:rPr>
              <w:rFonts w:ascii="Cambria" w:hAnsi="Cambria"/>
              <w:sz w:val="18"/>
              <w:szCs w:val="18"/>
            </w:rPr>
          </w:rPrChange>
        </w:rPr>
        <w:t xml:space="preserve">count on Y-axis. </w:t>
      </w:r>
    </w:p>
    <w:p w14:paraId="748F866E" w14:textId="77777777" w:rsidR="00625C16" w:rsidRDefault="00625C16" w:rsidP="000C301E">
      <w:pPr>
        <w:pBdr>
          <w:bottom w:val="single" w:sz="6" w:space="1" w:color="auto"/>
        </w:pBdr>
        <w:rPr>
          <w:rFonts w:ascii="Cambria" w:hAnsi="Cambria"/>
          <w:sz w:val="18"/>
          <w:szCs w:val="18"/>
        </w:rPr>
      </w:pPr>
    </w:p>
    <w:p w14:paraId="4521F4CD" w14:textId="77777777" w:rsidR="00DC7F29" w:rsidRDefault="00DC7F29" w:rsidP="000C301E">
      <w:pPr>
        <w:rPr>
          <w:rFonts w:ascii="Cambria" w:hAnsi="Cambria"/>
          <w:sz w:val="18"/>
          <w:szCs w:val="18"/>
        </w:rPr>
      </w:pPr>
    </w:p>
    <w:p w14:paraId="3BB00E95" w14:textId="1796E52C" w:rsidR="00DE728A" w:rsidRPr="00DC7F29" w:rsidRDefault="00DE728A">
      <w:pPr>
        <w:pStyle w:val="ListParagraph"/>
        <w:numPr>
          <w:ilvl w:val="0"/>
          <w:numId w:val="10"/>
        </w:numPr>
        <w:rPr>
          <w:ins w:id="256" w:author="Sundar Murugappan" w:date="2017-08-22T19:45:00Z"/>
          <w:rFonts w:ascii="Cambria" w:hAnsi="Cambria"/>
          <w:b/>
          <w:sz w:val="21"/>
          <w:szCs w:val="21"/>
          <w:rPrChange w:id="257" w:author="Sundar Murugappan" w:date="2017-08-22T19:45:00Z">
            <w:rPr>
              <w:ins w:id="258" w:author="Sundar Murugappan" w:date="2017-08-22T19:45:00Z"/>
              <w:sz w:val="18"/>
              <w:szCs w:val="18"/>
            </w:rPr>
          </w:rPrChange>
        </w:rPr>
        <w:pPrChange w:id="259" w:author="Sundar Murugappan" w:date="2017-08-22T19:45:00Z">
          <w:pPr/>
        </w:pPrChange>
      </w:pPr>
      <w:del w:id="260" w:author="Sundar Murugappan" w:date="2017-08-22T19:44:00Z">
        <w:r w:rsidRPr="00DC7F29" w:rsidDel="00DC7F29">
          <w:rPr>
            <w:rFonts w:ascii="Cambria" w:hAnsi="Cambria"/>
            <w:b/>
            <w:sz w:val="21"/>
            <w:szCs w:val="21"/>
            <w:rPrChange w:id="261" w:author="Sundar Murugappan" w:date="2017-08-22T19:45:00Z">
              <w:rPr>
                <w:sz w:val="18"/>
                <w:szCs w:val="18"/>
              </w:rPr>
            </w:rPrChange>
          </w:rPr>
          <w:delText>2</w:delText>
        </w:r>
        <w:r w:rsidRPr="00DC7F29" w:rsidDel="00DC7F29">
          <w:rPr>
            <w:rFonts w:ascii="Cambria" w:hAnsi="Cambria" w:cs="Times New Roman"/>
            <w:b/>
            <w:color w:val="222222"/>
            <w:sz w:val="21"/>
            <w:szCs w:val="21"/>
            <w:rPrChange w:id="262" w:author="Sundar Murugappan" w:date="2017-08-22T19:45:00Z">
              <w:rPr>
                <w:rFonts w:ascii="Cambria" w:hAnsi="Cambria"/>
                <w:b/>
                <w:sz w:val="18"/>
                <w:szCs w:val="18"/>
              </w:rPr>
            </w:rPrChange>
          </w:rPr>
          <w:delText xml:space="preserve">. </w:delText>
        </w:r>
      </w:del>
      <w:ins w:id="263" w:author="Sundar Murugappan" w:date="2017-08-22T19:45:00Z">
        <w:r w:rsidR="00DC7F29" w:rsidRPr="00DC7F29">
          <w:rPr>
            <w:rFonts w:ascii="Cambria" w:hAnsi="Cambria" w:cs="Times New Roman"/>
            <w:b/>
            <w:color w:val="222222"/>
            <w:sz w:val="21"/>
            <w:szCs w:val="21"/>
          </w:rPr>
          <w:t>A</w:t>
        </w:r>
      </w:ins>
      <w:del w:id="264" w:author="Sundar Murugappan" w:date="2017-08-22T19:45:00Z">
        <w:r w:rsidRPr="00DC7F29" w:rsidDel="00DC7F29">
          <w:rPr>
            <w:rFonts w:ascii="Cambria" w:hAnsi="Cambria" w:cs="Times New Roman"/>
            <w:b/>
            <w:color w:val="222222"/>
            <w:sz w:val="21"/>
            <w:szCs w:val="21"/>
            <w:rPrChange w:id="265" w:author="Sundar Murugappan" w:date="2017-08-22T19:45:00Z">
              <w:rPr>
                <w:rFonts w:ascii="Cambria" w:hAnsi="Cambria"/>
                <w:b/>
                <w:sz w:val="18"/>
                <w:szCs w:val="18"/>
              </w:rPr>
            </w:rPrChange>
          </w:rPr>
          <w:delText>A</w:delText>
        </w:r>
      </w:del>
      <w:r w:rsidRPr="00DC7F29">
        <w:rPr>
          <w:rFonts w:ascii="Cambria" w:hAnsi="Cambria" w:cs="Times New Roman"/>
          <w:b/>
          <w:color w:val="222222"/>
          <w:sz w:val="21"/>
          <w:szCs w:val="21"/>
          <w:rPrChange w:id="266" w:author="Sundar Murugappan" w:date="2017-08-22T19:45:00Z">
            <w:rPr>
              <w:rFonts w:ascii="Cambria" w:hAnsi="Cambria"/>
              <w:b/>
              <w:sz w:val="18"/>
              <w:szCs w:val="18"/>
            </w:rPr>
          </w:rPrChange>
        </w:rPr>
        <w:t>dvanced Metrics</w:t>
      </w:r>
      <w:r w:rsidRPr="00DC7F29">
        <w:rPr>
          <w:rFonts w:ascii="Cambria" w:hAnsi="Cambria"/>
          <w:b/>
          <w:sz w:val="21"/>
          <w:szCs w:val="21"/>
          <w:rPrChange w:id="267" w:author="Sundar Murugappan" w:date="2017-08-22T19:45:00Z">
            <w:rPr>
              <w:sz w:val="18"/>
              <w:szCs w:val="18"/>
            </w:rPr>
          </w:rPrChange>
        </w:rPr>
        <w:t xml:space="preserve"> </w:t>
      </w:r>
    </w:p>
    <w:p w14:paraId="3E5C84BD" w14:textId="77777777" w:rsidR="00DC7F29" w:rsidRPr="00DC7F29" w:rsidRDefault="00DC7F29">
      <w:pPr>
        <w:rPr>
          <w:rFonts w:ascii="Cambria" w:hAnsi="Cambria"/>
          <w:b/>
          <w:sz w:val="18"/>
          <w:szCs w:val="18"/>
          <w:rPrChange w:id="268" w:author="Sundar Murugappan" w:date="2017-08-22T19:45:00Z">
            <w:rPr>
              <w:sz w:val="18"/>
              <w:szCs w:val="18"/>
            </w:rPr>
          </w:rPrChange>
        </w:rPr>
      </w:pPr>
    </w:p>
    <w:p w14:paraId="6C2C3056" w14:textId="7D41320A" w:rsidR="00DE728A" w:rsidRPr="00DC7F29" w:rsidRDefault="00DC7F29" w:rsidP="000C301E">
      <w:pPr>
        <w:rPr>
          <w:ins w:id="269" w:author="Sundar Murugappan" w:date="2017-08-22T19:45:00Z"/>
          <w:rFonts w:ascii="Cambria" w:hAnsi="Cambria"/>
          <w:b/>
          <w:sz w:val="20"/>
          <w:szCs w:val="18"/>
          <w:rPrChange w:id="270" w:author="Sundar Murugappan" w:date="2017-08-22T19:48:00Z">
            <w:rPr>
              <w:ins w:id="271" w:author="Sundar Murugappan" w:date="2017-08-22T19:45:00Z"/>
              <w:rFonts w:ascii="Cambria" w:hAnsi="Cambria"/>
              <w:b/>
              <w:sz w:val="18"/>
              <w:szCs w:val="18"/>
            </w:rPr>
          </w:rPrChange>
        </w:rPr>
      </w:pPr>
      <w:ins w:id="272" w:author="Sundar Murugappan" w:date="2017-08-22T19:45:00Z">
        <w:r w:rsidRPr="00DC7F29">
          <w:rPr>
            <w:rFonts w:ascii="Cambria" w:hAnsi="Cambria"/>
            <w:b/>
            <w:sz w:val="20"/>
            <w:szCs w:val="18"/>
            <w:rPrChange w:id="273" w:author="Sundar Murugappan" w:date="2017-08-22T19:48:00Z">
              <w:rPr>
                <w:rFonts w:ascii="Cambria" w:hAnsi="Cambria"/>
                <w:sz w:val="18"/>
                <w:szCs w:val="18"/>
              </w:rPr>
            </w:rPrChange>
          </w:rPr>
          <w:t xml:space="preserve">Code: </w:t>
        </w:r>
      </w:ins>
      <w:r w:rsidR="00DE728A" w:rsidRPr="00DC7F29">
        <w:rPr>
          <w:rFonts w:ascii="Cambria" w:hAnsi="Cambria"/>
          <w:b/>
          <w:sz w:val="20"/>
          <w:szCs w:val="18"/>
          <w:rPrChange w:id="274" w:author="Sundar Murugappan" w:date="2017-08-22T19:48:00Z">
            <w:rPr>
              <w:rFonts w:ascii="Cambria" w:hAnsi="Cambria"/>
              <w:sz w:val="18"/>
              <w:szCs w:val="18"/>
            </w:rPr>
          </w:rPrChange>
        </w:rPr>
        <w:t xml:space="preserve">Please refer to R code – </w:t>
      </w:r>
      <w:proofErr w:type="spellStart"/>
      <w:r w:rsidR="00DE728A" w:rsidRPr="00DC7F29">
        <w:rPr>
          <w:rFonts w:ascii="Cambria" w:hAnsi="Cambria"/>
          <w:b/>
          <w:sz w:val="20"/>
          <w:szCs w:val="18"/>
          <w:rPrChange w:id="275" w:author="Sundar Murugappan" w:date="2017-08-22T19:48:00Z">
            <w:rPr>
              <w:rFonts w:ascii="Cambria" w:hAnsi="Cambria"/>
              <w:sz w:val="18"/>
              <w:szCs w:val="18"/>
            </w:rPr>
          </w:rPrChange>
        </w:rPr>
        <w:t>SessionRecords_</w:t>
      </w:r>
      <w:ins w:id="276" w:author="Swathi Annamalai" w:date="2017-09-20T13:19:00Z">
        <w:r w:rsidR="00695239">
          <w:rPr>
            <w:rFonts w:ascii="Cambria" w:hAnsi="Cambria"/>
            <w:b/>
            <w:sz w:val="20"/>
            <w:szCs w:val="18"/>
          </w:rPr>
          <w:t>GIF</w:t>
        </w:r>
      </w:ins>
      <w:del w:id="277" w:author="Swathi Annamalai" w:date="2017-09-20T13:19:00Z">
        <w:r w:rsidR="00DE728A" w:rsidRPr="00DC7F29" w:rsidDel="00695239">
          <w:rPr>
            <w:rFonts w:ascii="Cambria" w:hAnsi="Cambria"/>
            <w:b/>
            <w:sz w:val="20"/>
            <w:szCs w:val="18"/>
            <w:rPrChange w:id="278" w:author="Sundar Murugappan" w:date="2017-08-22T19:48:00Z">
              <w:rPr>
                <w:rFonts w:ascii="Cambria" w:hAnsi="Cambria"/>
                <w:sz w:val="18"/>
                <w:szCs w:val="18"/>
              </w:rPr>
            </w:rPrChange>
          </w:rPr>
          <w:delText>Tenor</w:delText>
        </w:r>
      </w:del>
      <w:r w:rsidR="00DE728A" w:rsidRPr="00DC7F29">
        <w:rPr>
          <w:rFonts w:ascii="Cambria" w:hAnsi="Cambria"/>
          <w:b/>
          <w:sz w:val="20"/>
          <w:szCs w:val="18"/>
          <w:rPrChange w:id="279" w:author="Sundar Murugappan" w:date="2017-08-22T19:48:00Z">
            <w:rPr>
              <w:rFonts w:ascii="Cambria" w:hAnsi="Cambria"/>
              <w:sz w:val="18"/>
              <w:szCs w:val="18"/>
            </w:rPr>
          </w:rPrChange>
        </w:rPr>
        <w:t>Challenge.R</w:t>
      </w:r>
      <w:proofErr w:type="spellEnd"/>
      <w:r w:rsidR="00DE728A" w:rsidRPr="00DC7F29">
        <w:rPr>
          <w:rFonts w:ascii="Cambria" w:hAnsi="Cambria"/>
          <w:b/>
          <w:sz w:val="20"/>
          <w:szCs w:val="18"/>
          <w:rPrChange w:id="280" w:author="Sundar Murugappan" w:date="2017-08-22T19:48:00Z">
            <w:rPr>
              <w:rFonts w:ascii="Cambria" w:hAnsi="Cambria"/>
              <w:sz w:val="18"/>
              <w:szCs w:val="18"/>
            </w:rPr>
          </w:rPrChange>
        </w:rPr>
        <w:t xml:space="preserve"> </w:t>
      </w:r>
    </w:p>
    <w:p w14:paraId="42D4CEBE" w14:textId="77777777" w:rsidR="00DC7F29" w:rsidRPr="00DC7F29" w:rsidRDefault="00DC7F29" w:rsidP="000C301E">
      <w:pPr>
        <w:rPr>
          <w:rFonts w:ascii="Cambria" w:hAnsi="Cambria"/>
          <w:b/>
          <w:sz w:val="20"/>
          <w:szCs w:val="18"/>
          <w:rPrChange w:id="281" w:author="Sundar Murugappan" w:date="2017-08-22T19:48:00Z">
            <w:rPr>
              <w:rFonts w:ascii="Cambria" w:hAnsi="Cambria"/>
              <w:sz w:val="18"/>
              <w:szCs w:val="18"/>
            </w:rPr>
          </w:rPrChange>
        </w:rPr>
      </w:pPr>
    </w:p>
    <w:p w14:paraId="2DE0405E" w14:textId="46B6BADE" w:rsidR="00DE728A" w:rsidRPr="00DC7F29" w:rsidRDefault="00DE728A" w:rsidP="000C301E">
      <w:pPr>
        <w:rPr>
          <w:rFonts w:ascii="Cambria" w:hAnsi="Cambria"/>
          <w:b/>
          <w:sz w:val="20"/>
          <w:szCs w:val="18"/>
          <w:rPrChange w:id="282" w:author="Sundar Murugappan" w:date="2017-08-22T19:48:00Z">
            <w:rPr>
              <w:rFonts w:ascii="Cambria" w:hAnsi="Cambria"/>
              <w:sz w:val="18"/>
              <w:szCs w:val="18"/>
            </w:rPr>
          </w:rPrChange>
        </w:rPr>
      </w:pPr>
      <w:r w:rsidRPr="00DC7F29">
        <w:rPr>
          <w:rFonts w:ascii="Cambria" w:hAnsi="Cambria"/>
          <w:b/>
          <w:sz w:val="20"/>
          <w:szCs w:val="18"/>
          <w:rPrChange w:id="283" w:author="Sundar Murugappan" w:date="2017-08-22T19:48:00Z">
            <w:rPr>
              <w:rFonts w:ascii="Cambria" w:hAnsi="Cambria"/>
              <w:sz w:val="18"/>
              <w:szCs w:val="18"/>
            </w:rPr>
          </w:rPrChange>
        </w:rPr>
        <w:t xml:space="preserve">Concept: </w:t>
      </w:r>
    </w:p>
    <w:p w14:paraId="0F14FB1E" w14:textId="1251CB4E" w:rsidR="00DE728A" w:rsidRPr="00DC7F29" w:rsidRDefault="00DE728A" w:rsidP="00DE728A">
      <w:pPr>
        <w:rPr>
          <w:rFonts w:ascii="Cambria" w:hAnsi="Cambria"/>
          <w:sz w:val="20"/>
          <w:szCs w:val="18"/>
          <w:rPrChange w:id="284" w:author="Sundar Murugappan" w:date="2017-08-22T19:48:00Z">
            <w:rPr>
              <w:rFonts w:ascii="Cambria" w:hAnsi="Cambria"/>
              <w:sz w:val="18"/>
              <w:szCs w:val="18"/>
            </w:rPr>
          </w:rPrChange>
        </w:rPr>
      </w:pPr>
      <w:r w:rsidRPr="00DC7F29">
        <w:rPr>
          <w:rFonts w:ascii="Cambria" w:hAnsi="Cambria"/>
          <w:sz w:val="20"/>
          <w:szCs w:val="18"/>
          <w:rPrChange w:id="285" w:author="Sundar Murugappan" w:date="2017-08-22T19:48:00Z">
            <w:rPr>
              <w:rFonts w:ascii="Cambria" w:hAnsi="Cambria"/>
              <w:sz w:val="18"/>
              <w:szCs w:val="18"/>
            </w:rPr>
          </w:rPrChange>
        </w:rPr>
        <w:t xml:space="preserve">The session sequence number starts at 1 for each visitor and is incremented whenever the time interval is </w:t>
      </w:r>
    </w:p>
    <w:p w14:paraId="32F25CF4" w14:textId="66F12F66" w:rsidR="00DE728A" w:rsidRPr="00DC7F29" w:rsidRDefault="00DE728A" w:rsidP="00DE728A">
      <w:pPr>
        <w:rPr>
          <w:rFonts w:ascii="Cambria" w:hAnsi="Cambria"/>
          <w:sz w:val="20"/>
          <w:szCs w:val="18"/>
          <w:rPrChange w:id="286" w:author="Sundar Murugappan" w:date="2017-08-22T19:48:00Z">
            <w:rPr>
              <w:rFonts w:ascii="Cambria" w:hAnsi="Cambria"/>
              <w:sz w:val="18"/>
              <w:szCs w:val="18"/>
            </w:rPr>
          </w:rPrChange>
        </w:rPr>
      </w:pPr>
      <w:r w:rsidRPr="00DC7F29">
        <w:rPr>
          <w:rFonts w:ascii="Cambria" w:hAnsi="Cambria"/>
          <w:sz w:val="20"/>
          <w:szCs w:val="18"/>
          <w:rPrChange w:id="287" w:author="Sundar Murugappan" w:date="2017-08-22T19:48:00Z">
            <w:rPr>
              <w:rFonts w:ascii="Cambria" w:hAnsi="Cambria"/>
              <w:sz w:val="18"/>
              <w:szCs w:val="18"/>
            </w:rPr>
          </w:rPrChange>
        </w:rPr>
        <w:t xml:space="preserve">greater than 10seconds This is done as follows: </w:t>
      </w:r>
    </w:p>
    <w:p w14:paraId="4BC0C080" w14:textId="1F0B7442" w:rsidR="00DE728A" w:rsidRPr="00DC7F29" w:rsidRDefault="00DE728A">
      <w:pPr>
        <w:pStyle w:val="ListParagraph"/>
        <w:numPr>
          <w:ilvl w:val="0"/>
          <w:numId w:val="11"/>
        </w:numPr>
        <w:rPr>
          <w:rFonts w:ascii="Cambria" w:hAnsi="Cambria"/>
          <w:sz w:val="20"/>
          <w:szCs w:val="18"/>
          <w:rPrChange w:id="288" w:author="Sundar Murugappan" w:date="2017-08-22T19:48:00Z">
            <w:rPr/>
          </w:rPrChange>
        </w:rPr>
        <w:pPrChange w:id="289" w:author="Sundar Murugappan" w:date="2017-08-22T19:45:00Z">
          <w:pPr/>
        </w:pPrChange>
      </w:pPr>
      <w:del w:id="290" w:author="Sundar Murugappan" w:date="2017-08-22T19:45:00Z">
        <w:r w:rsidRPr="00DC7F29" w:rsidDel="00DC7F29">
          <w:rPr>
            <w:rFonts w:ascii="Cambria" w:hAnsi="Cambria"/>
            <w:sz w:val="20"/>
            <w:szCs w:val="18"/>
            <w:rPrChange w:id="291" w:author="Sundar Murugappan" w:date="2017-08-22T19:48:00Z">
              <w:rPr/>
            </w:rPrChange>
          </w:rPr>
          <w:delText xml:space="preserve">1. </w:delText>
        </w:r>
      </w:del>
      <w:r w:rsidRPr="00DC7F29">
        <w:rPr>
          <w:rFonts w:ascii="Cambria" w:hAnsi="Cambria"/>
          <w:sz w:val="20"/>
          <w:szCs w:val="18"/>
          <w:rPrChange w:id="292" w:author="Sundar Murugappan" w:date="2017-08-22T19:48:00Z">
            <w:rPr/>
          </w:rPrChange>
        </w:rPr>
        <w:t xml:space="preserve">Compute the time lag, in mins, from prior record </w:t>
      </w:r>
    </w:p>
    <w:p w14:paraId="646C79B3" w14:textId="294A0C32" w:rsidR="00DE728A" w:rsidRPr="00DC7F29" w:rsidRDefault="00DE728A">
      <w:pPr>
        <w:pStyle w:val="ListParagraph"/>
        <w:numPr>
          <w:ilvl w:val="0"/>
          <w:numId w:val="11"/>
        </w:numPr>
        <w:rPr>
          <w:rFonts w:ascii="Cambria" w:hAnsi="Cambria"/>
          <w:sz w:val="20"/>
          <w:szCs w:val="18"/>
          <w:rPrChange w:id="293" w:author="Sundar Murugappan" w:date="2017-08-22T19:48:00Z">
            <w:rPr/>
          </w:rPrChange>
        </w:rPr>
        <w:pPrChange w:id="294" w:author="Sundar Murugappan" w:date="2017-08-22T19:45:00Z">
          <w:pPr/>
        </w:pPrChange>
      </w:pPr>
      <w:del w:id="295" w:author="Sundar Murugappan" w:date="2017-08-22T19:45:00Z">
        <w:r w:rsidRPr="00DC7F29" w:rsidDel="00DC7F29">
          <w:rPr>
            <w:rFonts w:ascii="Cambria" w:hAnsi="Cambria"/>
            <w:sz w:val="20"/>
            <w:szCs w:val="18"/>
            <w:rPrChange w:id="296" w:author="Sundar Murugappan" w:date="2017-08-22T19:48:00Z">
              <w:rPr/>
            </w:rPrChange>
          </w:rPr>
          <w:delText xml:space="preserve">2. </w:delText>
        </w:r>
      </w:del>
      <w:r w:rsidRPr="00DC7F29">
        <w:rPr>
          <w:rFonts w:ascii="Cambria" w:hAnsi="Cambria"/>
          <w:sz w:val="20"/>
          <w:szCs w:val="18"/>
          <w:rPrChange w:id="297" w:author="Sundar Murugappan" w:date="2017-08-22T19:48:00Z">
            <w:rPr/>
          </w:rPrChange>
        </w:rPr>
        <w:t>Set session flag as True or False when: True = there is no prior record for visitor OR False = lag to prior record is &gt; 10secs</w:t>
      </w:r>
      <w:r w:rsidR="00C839C4" w:rsidRPr="00DC7F29">
        <w:rPr>
          <w:rFonts w:ascii="Cambria" w:hAnsi="Cambria"/>
          <w:sz w:val="20"/>
          <w:szCs w:val="18"/>
          <w:rPrChange w:id="298" w:author="Sundar Murugappan" w:date="2017-08-22T19:48:00Z">
            <w:rPr/>
          </w:rPrChange>
        </w:rPr>
        <w:t>/ 5 seconds</w:t>
      </w:r>
    </w:p>
    <w:p w14:paraId="3085A683" w14:textId="591257A8" w:rsidR="00DE728A" w:rsidRPr="00DC7F29" w:rsidRDefault="00DE728A">
      <w:pPr>
        <w:pStyle w:val="ListParagraph"/>
        <w:numPr>
          <w:ilvl w:val="0"/>
          <w:numId w:val="11"/>
        </w:numPr>
        <w:rPr>
          <w:rFonts w:ascii="Cambria" w:hAnsi="Cambria"/>
          <w:sz w:val="20"/>
          <w:szCs w:val="18"/>
          <w:rPrChange w:id="299" w:author="Sundar Murugappan" w:date="2017-08-22T19:48:00Z">
            <w:rPr/>
          </w:rPrChange>
        </w:rPr>
        <w:pPrChange w:id="300" w:author="Sundar Murugappan" w:date="2017-08-22T19:45:00Z">
          <w:pPr/>
        </w:pPrChange>
      </w:pPr>
      <w:del w:id="301" w:author="Sundar Murugappan" w:date="2017-08-22T19:45:00Z">
        <w:r w:rsidRPr="00DC7F29" w:rsidDel="00DC7F29">
          <w:rPr>
            <w:rFonts w:ascii="Cambria" w:hAnsi="Cambria"/>
            <w:sz w:val="20"/>
            <w:szCs w:val="18"/>
            <w:rPrChange w:id="302" w:author="Sundar Murugappan" w:date="2017-08-22T19:48:00Z">
              <w:rPr/>
            </w:rPrChange>
          </w:rPr>
          <w:delText xml:space="preserve">3. </w:delText>
        </w:r>
      </w:del>
      <w:r w:rsidRPr="00DC7F29">
        <w:rPr>
          <w:rFonts w:ascii="Cambria" w:hAnsi="Cambria"/>
          <w:sz w:val="20"/>
          <w:szCs w:val="18"/>
          <w:rPrChange w:id="303" w:author="Sundar Murugappan" w:date="2017-08-22T19:48:00Z">
            <w:rPr/>
          </w:rPrChange>
        </w:rPr>
        <w:t>Perform Cumulative sum of session flags to get session sequence number</w:t>
      </w:r>
    </w:p>
    <w:p w14:paraId="542CB35F" w14:textId="77777777" w:rsidR="00DC7F29" w:rsidRDefault="00DC7F29" w:rsidP="000C301E">
      <w:pPr>
        <w:pBdr>
          <w:bottom w:val="single" w:sz="6" w:space="1" w:color="auto"/>
        </w:pBdr>
        <w:rPr>
          <w:ins w:id="304" w:author="Sundar Murugappan" w:date="2017-08-22T19:45:00Z"/>
          <w:rFonts w:ascii="Cambria" w:hAnsi="Cambria"/>
          <w:sz w:val="18"/>
          <w:szCs w:val="18"/>
        </w:rPr>
      </w:pPr>
    </w:p>
    <w:p w14:paraId="12E28C7F" w14:textId="77777777" w:rsidR="00DC7F29" w:rsidDel="00DC7F29" w:rsidRDefault="00DC7F29" w:rsidP="000C301E">
      <w:pPr>
        <w:rPr>
          <w:del w:id="305" w:author="Sundar Murugappan" w:date="2017-08-22T19:46:00Z"/>
          <w:rFonts w:ascii="Cambria" w:hAnsi="Cambria"/>
          <w:sz w:val="18"/>
          <w:szCs w:val="18"/>
        </w:rPr>
      </w:pPr>
    </w:p>
    <w:p w14:paraId="695DD21A" w14:textId="77777777" w:rsidR="00F9426F" w:rsidDel="00DC7F29" w:rsidRDefault="00F9426F" w:rsidP="00F30B10">
      <w:pPr>
        <w:rPr>
          <w:del w:id="306" w:author="Sundar Murugappan" w:date="2017-08-22T19:46:00Z"/>
          <w:rFonts w:ascii="Cambria" w:hAnsi="Cambria" w:cs="Times New Roman"/>
          <w:b/>
          <w:color w:val="222222"/>
          <w:sz w:val="21"/>
          <w:szCs w:val="21"/>
        </w:rPr>
      </w:pPr>
    </w:p>
    <w:p w14:paraId="16DA6640" w14:textId="77777777" w:rsidR="00DC7F29" w:rsidRDefault="00DC7F29" w:rsidP="000C301E">
      <w:pPr>
        <w:rPr>
          <w:ins w:id="307" w:author="Sundar Murugappan" w:date="2017-08-22T19:46:00Z"/>
          <w:rFonts w:ascii="Cambria" w:hAnsi="Cambria"/>
          <w:sz w:val="18"/>
          <w:szCs w:val="18"/>
        </w:rPr>
      </w:pPr>
    </w:p>
    <w:p w14:paraId="1740FD99" w14:textId="7FE0B7F9" w:rsidR="00F30B10" w:rsidRDefault="00F30B10">
      <w:pPr>
        <w:pStyle w:val="ListParagraph"/>
        <w:numPr>
          <w:ilvl w:val="0"/>
          <w:numId w:val="10"/>
        </w:numPr>
        <w:rPr>
          <w:ins w:id="308" w:author="Sundar Murugappan" w:date="2017-08-22T19:47:00Z"/>
          <w:rFonts w:ascii="Cambria" w:hAnsi="Cambria" w:cs="Times New Roman"/>
          <w:b/>
          <w:color w:val="222222"/>
          <w:sz w:val="21"/>
          <w:szCs w:val="21"/>
        </w:rPr>
        <w:pPrChange w:id="309" w:author="Sundar Murugappan" w:date="2017-08-22T19:46:00Z">
          <w:pPr/>
        </w:pPrChange>
      </w:pPr>
      <w:del w:id="310" w:author="Sundar Murugappan" w:date="2017-08-22T19:46:00Z">
        <w:r w:rsidRPr="00DC7F29" w:rsidDel="00DC7F29">
          <w:rPr>
            <w:rFonts w:ascii="Cambria" w:hAnsi="Cambria" w:cs="Times New Roman"/>
            <w:b/>
            <w:color w:val="222222"/>
            <w:sz w:val="20"/>
            <w:szCs w:val="20"/>
            <w:rPrChange w:id="311" w:author="Sundar Murugappan" w:date="2017-08-22T19:46:00Z">
              <w:rPr>
                <w:sz w:val="20"/>
                <w:szCs w:val="20"/>
              </w:rPr>
            </w:rPrChange>
          </w:rPr>
          <w:delText>3</w:delText>
        </w:r>
        <w:r w:rsidRPr="00DC7F29" w:rsidDel="00DC7F29">
          <w:rPr>
            <w:rFonts w:ascii="Cambria" w:hAnsi="Cambria" w:cs="Times New Roman"/>
            <w:b/>
            <w:color w:val="222222"/>
            <w:sz w:val="21"/>
            <w:szCs w:val="21"/>
            <w:rPrChange w:id="312" w:author="Sundar Murugappan" w:date="2017-08-22T19:46:00Z">
              <w:rPr>
                <w:rFonts w:ascii="Cambria" w:hAnsi="Cambria" w:cs="Times New Roman"/>
                <w:b/>
                <w:color w:val="222222"/>
                <w:sz w:val="20"/>
                <w:szCs w:val="20"/>
              </w:rPr>
            </w:rPrChange>
          </w:rPr>
          <w:delText xml:space="preserve">. </w:delText>
        </w:r>
      </w:del>
      <w:r w:rsidRPr="00DC7F29">
        <w:rPr>
          <w:rFonts w:ascii="Cambria" w:hAnsi="Cambria" w:cs="Times New Roman"/>
          <w:b/>
          <w:color w:val="222222"/>
          <w:sz w:val="21"/>
          <w:szCs w:val="21"/>
          <w:rPrChange w:id="313" w:author="Sundar Murugappan" w:date="2017-08-22T19:46:00Z">
            <w:rPr>
              <w:rFonts w:ascii="Cambria" w:hAnsi="Cambria" w:cs="Times New Roman"/>
              <w:b/>
              <w:color w:val="222222"/>
              <w:sz w:val="20"/>
              <w:szCs w:val="20"/>
            </w:rPr>
          </w:rPrChange>
        </w:rPr>
        <w:t>Experimental design (hint: A/B testing):</w:t>
      </w:r>
    </w:p>
    <w:p w14:paraId="700B0F8A" w14:textId="77777777" w:rsidR="00DC7F29" w:rsidRPr="00DC7F29" w:rsidRDefault="00DC7F29">
      <w:pPr>
        <w:pStyle w:val="ListParagraph"/>
        <w:rPr>
          <w:rFonts w:ascii="Cambria" w:hAnsi="Cambria" w:cs="Times New Roman"/>
          <w:b/>
          <w:color w:val="222222"/>
          <w:sz w:val="21"/>
          <w:szCs w:val="21"/>
          <w:rPrChange w:id="314" w:author="Sundar Murugappan" w:date="2017-08-22T19:46:00Z">
            <w:rPr>
              <w:rFonts w:ascii="Cambria" w:hAnsi="Cambria" w:cs="Times New Roman"/>
              <w:b/>
              <w:color w:val="222222"/>
              <w:sz w:val="20"/>
              <w:szCs w:val="20"/>
            </w:rPr>
          </w:rPrChange>
        </w:rPr>
        <w:pPrChange w:id="315" w:author="Sundar Murugappan" w:date="2017-08-22T19:47:00Z">
          <w:pPr/>
        </w:pPrChange>
      </w:pPr>
    </w:p>
    <w:p w14:paraId="334D9872"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Suppose you've built a new model for the search engine that you'd like to test against the current model.</w:t>
      </w:r>
    </w:p>
    <w:p w14:paraId="42DE1A4A"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How would you measure the effectiveness of the new model?</w:t>
      </w:r>
    </w:p>
    <w:p w14:paraId="5DA370A8"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What additional data would you need in the dataset to compare the effectiveness of the new vs. current models?</w:t>
      </w:r>
    </w:p>
    <w:p w14:paraId="6225CCD3"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How would you determine the statistical significance of the results?</w:t>
      </w:r>
    </w:p>
    <w:p w14:paraId="3F6BF6EE" w14:textId="5B0B72F5"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xml:space="preserve">  </w:t>
      </w:r>
    </w:p>
    <w:p w14:paraId="2BECD15E" w14:textId="45B34286" w:rsidR="00F30B10" w:rsidRPr="00DF6775" w:rsidRDefault="00F30B10" w:rsidP="00DF6775">
      <w:pPr>
        <w:rPr>
          <w:rFonts w:ascii="Cambria" w:hAnsi="Cambria" w:cs="Times New Roman"/>
          <w:color w:val="222222"/>
          <w:sz w:val="20"/>
          <w:szCs w:val="20"/>
          <w:rPrChange w:id="316" w:author="Sundar Murugappan" w:date="2017-08-22T19:15:00Z">
            <w:rPr/>
          </w:rPrChange>
        </w:rPr>
      </w:pPr>
      <w:r w:rsidRPr="00DF6775">
        <w:rPr>
          <w:rFonts w:ascii="Cambria" w:hAnsi="Cambria" w:cs="Times New Roman"/>
          <w:b/>
          <w:bCs/>
          <w:color w:val="222222"/>
          <w:sz w:val="20"/>
          <w:szCs w:val="20"/>
          <w:rPrChange w:id="317" w:author="Sundar Murugappan" w:date="2017-08-22T19:15:00Z">
            <w:rPr/>
          </w:rPrChange>
        </w:rPr>
        <w:t xml:space="preserve">Measure effectiveness of the new model - </w:t>
      </w:r>
    </w:p>
    <w:p w14:paraId="3728D2DF"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b/>
          <w:bCs/>
          <w:color w:val="222222"/>
          <w:sz w:val="20"/>
          <w:szCs w:val="20"/>
        </w:rPr>
        <w:t xml:space="preserve">User Testing: </w:t>
      </w:r>
    </w:p>
    <w:p w14:paraId="342E990B" w14:textId="4F06F2EF"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I tested on a few terms in the Tenor website (current) and particularly tested on one term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which gave additional </w:t>
      </w:r>
      <w:ins w:id="318" w:author="Sundar Murugappan" w:date="2017-08-22T19:13:00Z">
        <w:r w:rsidR="00DF6775">
          <w:rPr>
            <w:rFonts w:ascii="Cambria" w:hAnsi="Cambria" w:cs="Times New Roman"/>
            <w:color w:val="222222"/>
            <w:sz w:val="20"/>
            <w:szCs w:val="20"/>
          </w:rPr>
          <w:t>s</w:t>
        </w:r>
      </w:ins>
      <w:del w:id="319" w:author="Sundar Murugappan" w:date="2017-08-22T19:13:00Z">
        <w:r w:rsidRPr="00F30B10" w:rsidDel="00DF6775">
          <w:rPr>
            <w:rFonts w:ascii="Cambria" w:hAnsi="Cambria" w:cs="Times New Roman"/>
            <w:color w:val="222222"/>
            <w:sz w:val="20"/>
            <w:szCs w:val="20"/>
          </w:rPr>
          <w:delText>S</w:delText>
        </w:r>
      </w:del>
      <w:r w:rsidRPr="00F30B10">
        <w:rPr>
          <w:rFonts w:ascii="Cambria" w:hAnsi="Cambria" w:cs="Times New Roman"/>
          <w:color w:val="222222"/>
          <w:sz w:val="20"/>
          <w:szCs w:val="20"/>
        </w:rPr>
        <w:t xml:space="preserve">earch suggestions </w:t>
      </w:r>
      <w:ins w:id="320" w:author="Sundar Murugappan" w:date="2017-08-22T19:14:00Z">
        <w:r w:rsidR="00DF6775">
          <w:rPr>
            <w:rFonts w:ascii="Cambria" w:hAnsi="Cambria" w:cs="Times New Roman"/>
            <w:color w:val="222222"/>
            <w:sz w:val="20"/>
            <w:szCs w:val="20"/>
          </w:rPr>
          <w:t xml:space="preserve">such as </w:t>
        </w:r>
      </w:ins>
      <w:r w:rsidRPr="00F30B10">
        <w:rPr>
          <w:rFonts w:ascii="Cambria" w:hAnsi="Cambria" w:cs="Times New Roman"/>
          <w:color w:val="222222"/>
          <w:sz w:val="20"/>
          <w:szCs w:val="20"/>
        </w:rPr>
        <w:t>"</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man", etc. Then used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man" as the search term and </w:t>
      </w:r>
      <w:del w:id="321" w:author="Sundar Murugappan" w:date="2017-08-22T19:14:00Z">
        <w:r w:rsidRPr="00F30B10" w:rsidDel="00DF6775">
          <w:rPr>
            <w:rFonts w:ascii="Cambria" w:hAnsi="Cambria" w:cs="Times New Roman"/>
            <w:color w:val="222222"/>
            <w:sz w:val="20"/>
            <w:szCs w:val="20"/>
          </w:rPr>
          <w:delText xml:space="preserve">saw </w:delText>
        </w:r>
      </w:del>
      <w:ins w:id="322" w:author="Sundar Murugappan" w:date="2017-08-22T19:14:00Z">
        <w:r w:rsidR="00DF6775">
          <w:rPr>
            <w:rFonts w:ascii="Cambria" w:hAnsi="Cambria" w:cs="Times New Roman"/>
            <w:color w:val="222222"/>
            <w:sz w:val="20"/>
            <w:szCs w:val="20"/>
          </w:rPr>
          <w:t xml:space="preserve">noticed that the </w:t>
        </w:r>
      </w:ins>
      <w:del w:id="323" w:author="Sundar Murugappan" w:date="2017-08-22T19:14:00Z">
        <w:r w:rsidRPr="00F30B10" w:rsidDel="00DF6775">
          <w:rPr>
            <w:rFonts w:ascii="Cambria" w:hAnsi="Cambria" w:cs="Times New Roman"/>
            <w:color w:val="222222"/>
            <w:sz w:val="20"/>
            <w:szCs w:val="20"/>
          </w:rPr>
          <w:delText xml:space="preserve">search results </w:delText>
        </w:r>
      </w:del>
      <w:r w:rsidRPr="00F30B10">
        <w:rPr>
          <w:rFonts w:ascii="Cambria" w:hAnsi="Cambria" w:cs="Times New Roman"/>
          <w:color w:val="222222"/>
          <w:sz w:val="20"/>
          <w:szCs w:val="20"/>
        </w:rPr>
        <w:t>retrieved GIF's having keyword</w:t>
      </w:r>
      <w:ins w:id="324" w:author="Sundar Murugappan" w:date="2017-08-22T19:14:00Z">
        <w:r w:rsidR="00DF6775">
          <w:rPr>
            <w:rFonts w:ascii="Cambria" w:hAnsi="Cambria" w:cs="Times New Roman"/>
            <w:color w:val="222222"/>
            <w:sz w:val="20"/>
            <w:szCs w:val="20"/>
          </w:rPr>
          <w:t>s such as</w:t>
        </w:r>
      </w:ins>
      <w:r w:rsidRPr="00F30B10">
        <w:rPr>
          <w:rFonts w:ascii="Cambria" w:hAnsi="Cambria" w:cs="Times New Roman"/>
          <w:color w:val="222222"/>
          <w:sz w:val="20"/>
          <w:szCs w:val="20"/>
        </w:rPr>
        <w:t xml:space="preserve"> "</w:t>
      </w:r>
      <w:proofErr w:type="spellStart"/>
      <w:r w:rsidRPr="00F30B10">
        <w:rPr>
          <w:rFonts w:ascii="Cambria" w:hAnsi="Cambria" w:cs="Times New Roman"/>
          <w:color w:val="222222"/>
          <w:sz w:val="20"/>
          <w:szCs w:val="20"/>
        </w:rPr>
        <w:t>indiana</w:t>
      </w:r>
      <w:proofErr w:type="spellEnd"/>
      <w:r w:rsidRPr="00F30B10">
        <w:rPr>
          <w:rFonts w:ascii="Cambria" w:hAnsi="Cambria" w:cs="Times New Roman"/>
          <w:color w:val="222222"/>
          <w:sz w:val="20"/>
          <w:szCs w:val="20"/>
        </w:rPr>
        <w:t>"/ "Indiana Jones" which is not accurate to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man". Also saw the search return GIF's with some "</w:t>
      </w:r>
      <w:proofErr w:type="spellStart"/>
      <w:r w:rsidRPr="00F30B10">
        <w:rPr>
          <w:rFonts w:ascii="Cambria" w:hAnsi="Cambria" w:cs="Times New Roman"/>
          <w:color w:val="222222"/>
          <w:sz w:val="20"/>
          <w:szCs w:val="20"/>
        </w:rPr>
        <w:t>bollywood</w:t>
      </w:r>
      <w:proofErr w:type="spellEnd"/>
      <w:r w:rsidRPr="00F30B10">
        <w:rPr>
          <w:rFonts w:ascii="Cambria" w:hAnsi="Cambria" w:cs="Times New Roman"/>
          <w:color w:val="222222"/>
          <w:sz w:val="20"/>
          <w:szCs w:val="20"/>
        </w:rPr>
        <w:t xml:space="preserve"> heroines" which again doesn't conform to </w:t>
      </w:r>
      <w:ins w:id="325" w:author="Sundar Murugappan" w:date="2017-08-22T19:15:00Z">
        <w:r w:rsidR="00DF6775">
          <w:rPr>
            <w:rFonts w:ascii="Cambria" w:hAnsi="Cambria" w:cs="Times New Roman"/>
            <w:color w:val="222222"/>
            <w:sz w:val="20"/>
            <w:szCs w:val="20"/>
          </w:rPr>
          <w:t xml:space="preserve">the </w:t>
        </w:r>
      </w:ins>
      <w:r w:rsidRPr="00F30B10">
        <w:rPr>
          <w:rFonts w:ascii="Cambria" w:hAnsi="Cambria" w:cs="Times New Roman"/>
          <w:color w:val="222222"/>
          <w:sz w:val="20"/>
          <w:szCs w:val="20"/>
        </w:rPr>
        <w:t>search term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man". </w:t>
      </w:r>
    </w:p>
    <w:p w14:paraId="7AB20147"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If the search was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 it can display Indian man or woman, but the search for "</w:t>
      </w:r>
      <w:proofErr w:type="spellStart"/>
      <w:r w:rsidRPr="00F30B10">
        <w:rPr>
          <w:rFonts w:ascii="Cambria" w:hAnsi="Cambria" w:cs="Times New Roman"/>
          <w:color w:val="222222"/>
          <w:sz w:val="20"/>
          <w:szCs w:val="20"/>
        </w:rPr>
        <w:t>indian</w:t>
      </w:r>
      <w:proofErr w:type="spellEnd"/>
      <w:r w:rsidRPr="00F30B10">
        <w:rPr>
          <w:rFonts w:ascii="Cambria" w:hAnsi="Cambria" w:cs="Times New Roman"/>
          <w:color w:val="222222"/>
          <w:sz w:val="20"/>
          <w:szCs w:val="20"/>
        </w:rPr>
        <w:t xml:space="preserve"> man" should be more accurate. </w:t>
      </w:r>
    </w:p>
    <w:p w14:paraId="19E7E92C" w14:textId="5BE86CAA"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xml:space="preserve">On the other </w:t>
      </w:r>
      <w:del w:id="326" w:author="Sundar Murugappan" w:date="2017-08-22T19:15:00Z">
        <w:r w:rsidRPr="00F30B10" w:rsidDel="00DF6775">
          <w:rPr>
            <w:rFonts w:ascii="Cambria" w:hAnsi="Cambria" w:cs="Times New Roman"/>
            <w:color w:val="222222"/>
            <w:sz w:val="20"/>
            <w:szCs w:val="20"/>
          </w:rPr>
          <w:delText>hand</w:delText>
        </w:r>
      </w:del>
      <w:ins w:id="327" w:author="Sundar Murugappan" w:date="2017-08-22T19:15:00Z">
        <w:r w:rsidR="00DF6775" w:rsidRPr="00F30B10">
          <w:rPr>
            <w:rFonts w:ascii="Cambria" w:hAnsi="Cambria" w:cs="Times New Roman"/>
            <w:color w:val="222222"/>
            <w:sz w:val="20"/>
            <w:szCs w:val="20"/>
          </w:rPr>
          <w:t>hand,</w:t>
        </w:r>
      </w:ins>
      <w:r w:rsidRPr="00F30B10">
        <w:rPr>
          <w:rFonts w:ascii="Cambria" w:hAnsi="Cambria" w:cs="Times New Roman"/>
          <w:color w:val="222222"/>
          <w:sz w:val="20"/>
          <w:szCs w:val="20"/>
        </w:rPr>
        <w:t xml:space="preserve"> upon searching "</w:t>
      </w:r>
      <w:proofErr w:type="spellStart"/>
      <w:r w:rsidRPr="00F30B10">
        <w:rPr>
          <w:rFonts w:ascii="Cambria" w:hAnsi="Cambria" w:cs="Times New Roman"/>
          <w:color w:val="222222"/>
          <w:sz w:val="20"/>
          <w:szCs w:val="20"/>
        </w:rPr>
        <w:t>indiana</w:t>
      </w:r>
      <w:proofErr w:type="spellEnd"/>
      <w:r w:rsidRPr="00F30B10">
        <w:rPr>
          <w:rFonts w:ascii="Cambria" w:hAnsi="Cambria" w:cs="Times New Roman"/>
          <w:color w:val="222222"/>
          <w:sz w:val="20"/>
          <w:szCs w:val="20"/>
        </w:rPr>
        <w:t>" or "</w:t>
      </w:r>
      <w:proofErr w:type="spellStart"/>
      <w:r w:rsidRPr="00F30B10">
        <w:rPr>
          <w:rFonts w:ascii="Cambria" w:hAnsi="Cambria" w:cs="Times New Roman"/>
          <w:color w:val="222222"/>
          <w:sz w:val="20"/>
          <w:szCs w:val="20"/>
        </w:rPr>
        <w:t>indiana</w:t>
      </w:r>
      <w:proofErr w:type="spellEnd"/>
      <w:r w:rsidRPr="00F30B10">
        <w:rPr>
          <w:rFonts w:ascii="Cambria" w:hAnsi="Cambria" w:cs="Times New Roman"/>
          <w:color w:val="222222"/>
          <w:sz w:val="20"/>
          <w:szCs w:val="20"/>
        </w:rPr>
        <w:t xml:space="preserve"> jones"</w:t>
      </w:r>
      <w:ins w:id="328" w:author="Sundar Murugappan" w:date="2017-08-22T19:16:00Z">
        <w:r w:rsidR="00DF6775">
          <w:rPr>
            <w:rFonts w:ascii="Cambria" w:hAnsi="Cambria" w:cs="Times New Roman"/>
            <w:color w:val="222222"/>
            <w:sz w:val="20"/>
            <w:szCs w:val="20"/>
          </w:rPr>
          <w:t>,</w:t>
        </w:r>
      </w:ins>
      <w:r w:rsidRPr="00F30B10">
        <w:rPr>
          <w:rFonts w:ascii="Cambria" w:hAnsi="Cambria" w:cs="Times New Roman"/>
          <w:color w:val="222222"/>
          <w:sz w:val="20"/>
          <w:szCs w:val="20"/>
        </w:rPr>
        <w:t xml:space="preserve"> the search results were more accurate</w:t>
      </w:r>
      <w:ins w:id="329" w:author="Sundar Murugappan" w:date="2017-08-22T19:16:00Z">
        <w:r w:rsidR="00DF6775">
          <w:rPr>
            <w:rFonts w:ascii="Cambria" w:hAnsi="Cambria" w:cs="Times New Roman"/>
            <w:color w:val="222222"/>
            <w:sz w:val="20"/>
            <w:szCs w:val="20"/>
          </w:rPr>
          <w:t xml:space="preserve">. </w:t>
        </w:r>
      </w:ins>
      <w:del w:id="330" w:author="Sundar Murugappan" w:date="2017-08-22T19:16:00Z">
        <w:r w:rsidRPr="00F30B10" w:rsidDel="00DF6775">
          <w:rPr>
            <w:rFonts w:ascii="Cambria" w:hAnsi="Cambria" w:cs="Times New Roman"/>
            <w:color w:val="222222"/>
            <w:sz w:val="20"/>
            <w:szCs w:val="20"/>
          </w:rPr>
          <w:delText xml:space="preserve"> pertaining to just "Indian Jones".</w:delText>
        </w:r>
      </w:del>
    </w:p>
    <w:p w14:paraId="70E8F182" w14:textId="77777777" w:rsidR="00F30B10" w:rsidRDefault="00F30B10" w:rsidP="00F30B10">
      <w:pPr>
        <w:rPr>
          <w:ins w:id="331" w:author="Sundar Murugappan" w:date="2017-08-22T19:15:00Z"/>
          <w:rFonts w:ascii="Cambria" w:hAnsi="Cambria" w:cs="Times New Roman"/>
          <w:color w:val="222222"/>
          <w:sz w:val="20"/>
          <w:szCs w:val="20"/>
        </w:rPr>
      </w:pPr>
      <w:r w:rsidRPr="00F30B10">
        <w:rPr>
          <w:rFonts w:ascii="Cambria" w:hAnsi="Cambria" w:cs="Times New Roman"/>
          <w:color w:val="222222"/>
          <w:sz w:val="20"/>
          <w:szCs w:val="20"/>
        </w:rPr>
        <w:t xml:space="preserve">Using a "User Testing Group" to search and regression test out the search results, an example as shown above, can be one of the ways to measure the effectiveness of the new model - comparing results returned from old model to the new model. </w:t>
      </w:r>
    </w:p>
    <w:p w14:paraId="58A29749" w14:textId="77777777" w:rsidR="00DF6775" w:rsidRPr="00F30B10" w:rsidRDefault="00DF6775" w:rsidP="00F30B10">
      <w:pPr>
        <w:rPr>
          <w:rFonts w:ascii="Cambria" w:hAnsi="Cambria" w:cs="Times New Roman"/>
          <w:color w:val="222222"/>
          <w:sz w:val="20"/>
          <w:szCs w:val="20"/>
        </w:rPr>
      </w:pPr>
    </w:p>
    <w:p w14:paraId="3385EEBB" w14:textId="683E6268" w:rsidR="00F30B10" w:rsidRPr="00F30B10" w:rsidRDefault="00F30B10" w:rsidP="00F30B10">
      <w:pPr>
        <w:rPr>
          <w:rFonts w:ascii="Cambria" w:hAnsi="Cambria" w:cs="Times New Roman"/>
          <w:color w:val="222222"/>
          <w:sz w:val="20"/>
          <w:szCs w:val="20"/>
        </w:rPr>
      </w:pPr>
      <w:r w:rsidRPr="00F30B10">
        <w:rPr>
          <w:rFonts w:ascii="Cambria" w:hAnsi="Cambria" w:cs="Times New Roman"/>
          <w:b/>
          <w:bCs/>
          <w:color w:val="222222"/>
          <w:sz w:val="20"/>
          <w:szCs w:val="20"/>
        </w:rPr>
        <w:t xml:space="preserve">Applying A/B Testing to measure effectiveness </w:t>
      </w:r>
      <w:del w:id="332" w:author="Sundar Murugappan" w:date="2017-08-22T19:15:00Z">
        <w:r w:rsidRPr="00F30B10" w:rsidDel="00DF6775">
          <w:rPr>
            <w:rFonts w:ascii="Cambria" w:hAnsi="Cambria" w:cs="Times New Roman"/>
            <w:b/>
            <w:bCs/>
            <w:color w:val="222222"/>
            <w:sz w:val="20"/>
            <w:szCs w:val="20"/>
          </w:rPr>
          <w:delText xml:space="preserve">to </w:delText>
        </w:r>
      </w:del>
      <w:ins w:id="333" w:author="Sundar Murugappan" w:date="2017-08-22T19:15:00Z">
        <w:r w:rsidR="00DF6775">
          <w:rPr>
            <w:rFonts w:ascii="Cambria" w:hAnsi="Cambria" w:cs="Times New Roman"/>
            <w:b/>
            <w:bCs/>
            <w:color w:val="222222"/>
            <w:sz w:val="20"/>
            <w:szCs w:val="20"/>
          </w:rPr>
          <w:t>of</w:t>
        </w:r>
        <w:r w:rsidR="00DF6775" w:rsidRPr="00F30B10">
          <w:rPr>
            <w:rFonts w:ascii="Cambria" w:hAnsi="Cambria" w:cs="Times New Roman"/>
            <w:b/>
            <w:bCs/>
            <w:color w:val="222222"/>
            <w:sz w:val="20"/>
            <w:szCs w:val="20"/>
          </w:rPr>
          <w:t xml:space="preserve"> </w:t>
        </w:r>
      </w:ins>
      <w:r w:rsidRPr="00F30B10">
        <w:rPr>
          <w:rFonts w:ascii="Cambria" w:hAnsi="Cambria" w:cs="Times New Roman"/>
          <w:b/>
          <w:bCs/>
          <w:color w:val="222222"/>
          <w:sz w:val="20"/>
          <w:szCs w:val="20"/>
        </w:rPr>
        <w:t xml:space="preserve">new model: </w:t>
      </w:r>
    </w:p>
    <w:p w14:paraId="342441FE" w14:textId="1F8B8787" w:rsidR="00F30B10" w:rsidRDefault="00F30B10" w:rsidP="00F30B10">
      <w:pPr>
        <w:rPr>
          <w:ins w:id="334" w:author="Sundar Murugappan" w:date="2017-08-22T19:19:00Z"/>
          <w:rFonts w:ascii="Cambria" w:hAnsi="Cambria" w:cs="Times New Roman"/>
          <w:color w:val="222222"/>
          <w:sz w:val="20"/>
          <w:szCs w:val="20"/>
        </w:rPr>
      </w:pPr>
      <w:r w:rsidRPr="00F30B10">
        <w:rPr>
          <w:rFonts w:ascii="Cambria" w:hAnsi="Cambria" w:cs="Times New Roman"/>
          <w:color w:val="222222"/>
          <w:sz w:val="20"/>
          <w:szCs w:val="20"/>
        </w:rPr>
        <w:t xml:space="preserve">In A/B testing we look to improve conversion rate - measuring the number of </w:t>
      </w:r>
      <w:del w:id="335" w:author="Sundar Murugappan" w:date="2017-08-22T19:18:00Z">
        <w:r w:rsidRPr="00F30B10" w:rsidDel="00B67A55">
          <w:rPr>
            <w:rFonts w:ascii="Cambria" w:hAnsi="Cambria" w:cs="Times New Roman"/>
            <w:color w:val="222222"/>
            <w:sz w:val="20"/>
            <w:szCs w:val="20"/>
          </w:rPr>
          <w:delText xml:space="preserve">customers </w:delText>
        </w:r>
      </w:del>
      <w:ins w:id="336" w:author="Sundar Murugappan" w:date="2017-08-22T19:18:00Z">
        <w:r w:rsidR="00B67A55">
          <w:rPr>
            <w:rFonts w:ascii="Cambria" w:hAnsi="Cambria" w:cs="Times New Roman"/>
            <w:color w:val="222222"/>
            <w:sz w:val="20"/>
            <w:szCs w:val="20"/>
          </w:rPr>
          <w:t>users</w:t>
        </w:r>
        <w:r w:rsidR="00B67A55" w:rsidRPr="00F30B10">
          <w:rPr>
            <w:rFonts w:ascii="Cambria" w:hAnsi="Cambria" w:cs="Times New Roman"/>
            <w:color w:val="222222"/>
            <w:sz w:val="20"/>
            <w:szCs w:val="20"/>
          </w:rPr>
          <w:t xml:space="preserve"> </w:t>
        </w:r>
      </w:ins>
      <w:r w:rsidRPr="00F30B10">
        <w:rPr>
          <w:rFonts w:ascii="Cambria" w:hAnsi="Cambria" w:cs="Times New Roman"/>
          <w:color w:val="222222"/>
          <w:sz w:val="20"/>
          <w:szCs w:val="20"/>
        </w:rPr>
        <w:t>converting to lead users</w:t>
      </w:r>
      <w:ins w:id="337" w:author="Sundar Murugappan" w:date="2017-08-22T19:18:00Z">
        <w:r w:rsidR="00B67A55">
          <w:rPr>
            <w:rFonts w:ascii="Cambria" w:hAnsi="Cambria" w:cs="Times New Roman"/>
            <w:color w:val="222222"/>
            <w:sz w:val="20"/>
            <w:szCs w:val="20"/>
          </w:rPr>
          <w:t xml:space="preserve"> (</w:t>
        </w:r>
      </w:ins>
      <w:ins w:id="338" w:author="Sundar Murugappan" w:date="2017-08-22T19:19:00Z">
        <w:r w:rsidR="00B67A55">
          <w:rPr>
            <w:rFonts w:ascii="Cambria" w:hAnsi="Cambria" w:cs="Times New Roman"/>
            <w:color w:val="222222"/>
            <w:sz w:val="20"/>
            <w:szCs w:val="20"/>
          </w:rPr>
          <w:t xml:space="preserve">i.e., </w:t>
        </w:r>
      </w:ins>
      <w:ins w:id="339" w:author="Sundar Murugappan" w:date="2017-08-22T19:18:00Z">
        <w:r w:rsidR="00B67A55">
          <w:rPr>
            <w:rFonts w:ascii="Cambria" w:hAnsi="Cambria" w:cs="Times New Roman"/>
            <w:color w:val="222222"/>
            <w:sz w:val="20"/>
            <w:szCs w:val="20"/>
          </w:rPr>
          <w:t>sharing more GIFs</w:t>
        </w:r>
      </w:ins>
      <w:ins w:id="340" w:author="Swathi Annamalai" w:date="2017-08-22T19:58:00Z">
        <w:r w:rsidR="004B71DB">
          <w:rPr>
            <w:rFonts w:ascii="Cambria" w:hAnsi="Cambria" w:cs="Times New Roman"/>
            <w:color w:val="222222"/>
            <w:sz w:val="20"/>
            <w:szCs w:val="20"/>
          </w:rPr>
          <w:t xml:space="preserve"> rather than just searching for GIFs</w:t>
        </w:r>
      </w:ins>
      <w:ins w:id="341" w:author="Sundar Murugappan" w:date="2017-08-22T19:18:00Z">
        <w:r w:rsidR="00B67A55">
          <w:rPr>
            <w:rFonts w:ascii="Cambria" w:hAnsi="Cambria" w:cs="Times New Roman"/>
            <w:color w:val="222222"/>
            <w:sz w:val="20"/>
            <w:szCs w:val="20"/>
          </w:rPr>
          <w:t>)</w:t>
        </w:r>
      </w:ins>
      <w:del w:id="342" w:author="Sundar Murugappan" w:date="2017-08-22T19:18:00Z">
        <w:r w:rsidRPr="00F30B10" w:rsidDel="00B67A55">
          <w:rPr>
            <w:rFonts w:ascii="Cambria" w:hAnsi="Cambria" w:cs="Times New Roman"/>
            <w:color w:val="222222"/>
            <w:sz w:val="20"/>
            <w:szCs w:val="20"/>
          </w:rPr>
          <w:delText xml:space="preserve"> </w:delText>
        </w:r>
      </w:del>
      <w:del w:id="343" w:author="Sundar Murugappan" w:date="2017-08-22T19:19:00Z">
        <w:r w:rsidRPr="00F30B10" w:rsidDel="00B67A55">
          <w:rPr>
            <w:rFonts w:ascii="Cambria" w:hAnsi="Cambria" w:cs="Times New Roman"/>
            <w:color w:val="222222"/>
            <w:sz w:val="20"/>
            <w:szCs w:val="20"/>
          </w:rPr>
          <w:delText>using our GIFs and doing more shares</w:delText>
        </w:r>
      </w:del>
      <w:r w:rsidRPr="00F30B10">
        <w:rPr>
          <w:rFonts w:ascii="Cambria" w:hAnsi="Cambria" w:cs="Times New Roman"/>
          <w:color w:val="222222"/>
          <w:sz w:val="20"/>
          <w:szCs w:val="20"/>
        </w:rPr>
        <w:t xml:space="preserve">. </w:t>
      </w:r>
    </w:p>
    <w:p w14:paraId="6A35FB8D" w14:textId="77777777" w:rsidR="00B67A55" w:rsidRPr="00F30B10" w:rsidRDefault="00B67A55" w:rsidP="00F30B10">
      <w:pPr>
        <w:rPr>
          <w:rFonts w:ascii="Cambria" w:hAnsi="Cambria" w:cs="Times New Roman"/>
          <w:color w:val="222222"/>
          <w:sz w:val="20"/>
          <w:szCs w:val="20"/>
        </w:rPr>
      </w:pPr>
    </w:p>
    <w:p w14:paraId="6E0480BE"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Instead of creating 2 separate versions of the same page and understanding user clicks, then calculate conversion rate for new model v/s old model, we could provide for the following:</w:t>
      </w:r>
    </w:p>
    <w:p w14:paraId="3DCBE033" w14:textId="10C9EB06" w:rsidR="00F30B10" w:rsidRPr="00F30B10" w:rsidRDefault="00F30B10" w:rsidP="00F30B10">
      <w:pPr>
        <w:numPr>
          <w:ilvl w:val="0"/>
          <w:numId w:val="1"/>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Based on commonly used keywords such as "Friday"</w:t>
      </w:r>
      <w:ins w:id="344" w:author="Sundar Murugappan" w:date="2017-08-22T19:24:00Z">
        <w:r w:rsidR="00EF597D">
          <w:rPr>
            <w:rFonts w:ascii="Cambria" w:eastAsia="Times New Roman" w:hAnsi="Cambria" w:cs="Times New Roman"/>
            <w:color w:val="222222"/>
            <w:sz w:val="20"/>
            <w:szCs w:val="20"/>
          </w:rPr>
          <w:t xml:space="preserve"> (</w:t>
        </w:r>
      </w:ins>
      <w:del w:id="345" w:author="Sundar Murugappan" w:date="2017-08-22T19:24:00Z">
        <w:r w:rsidRPr="00F30B10" w:rsidDel="00EF597D">
          <w:rPr>
            <w:rFonts w:ascii="Cambria" w:eastAsia="Times New Roman" w:hAnsi="Cambria" w:cs="Times New Roman"/>
            <w:color w:val="222222"/>
            <w:sz w:val="20"/>
            <w:szCs w:val="20"/>
          </w:rPr>
          <w:delText xml:space="preserve"> </w:delText>
        </w:r>
      </w:del>
      <w:r w:rsidRPr="00F30B10">
        <w:rPr>
          <w:rFonts w:ascii="Cambria" w:eastAsia="Times New Roman" w:hAnsi="Cambria" w:cs="Times New Roman"/>
          <w:color w:val="222222"/>
          <w:sz w:val="20"/>
          <w:szCs w:val="20"/>
        </w:rPr>
        <w:t>is most searched for on Fridays</w:t>
      </w:r>
      <w:ins w:id="346" w:author="Sundar Murugappan" w:date="2017-08-22T19:24:00Z">
        <w:r w:rsidR="00EF597D">
          <w:rPr>
            <w:rFonts w:ascii="Cambria" w:eastAsia="Times New Roman" w:hAnsi="Cambria" w:cs="Times New Roman"/>
            <w:color w:val="222222"/>
            <w:sz w:val="20"/>
            <w:szCs w:val="20"/>
          </w:rPr>
          <w:t>)</w:t>
        </w:r>
      </w:ins>
      <w:ins w:id="347" w:author="Sundar Murugappan" w:date="2017-08-22T19:25:00Z">
        <w:r w:rsidR="00EF597D">
          <w:rPr>
            <w:rFonts w:ascii="Cambria" w:eastAsia="Times New Roman" w:hAnsi="Cambria" w:cs="Times New Roman"/>
            <w:color w:val="222222"/>
            <w:sz w:val="20"/>
            <w:szCs w:val="20"/>
          </w:rPr>
          <w:t xml:space="preserve"> </w:t>
        </w:r>
      </w:ins>
      <w:ins w:id="348" w:author="Sundar Murugappan" w:date="2017-08-22T19:26:00Z">
        <w:r w:rsidR="00EF597D">
          <w:rPr>
            <w:rFonts w:ascii="Cambria" w:eastAsia="Times New Roman" w:hAnsi="Cambria" w:cs="Times New Roman"/>
            <w:color w:val="222222"/>
            <w:sz w:val="20"/>
            <w:szCs w:val="20"/>
          </w:rPr>
          <w:t>or</w:t>
        </w:r>
      </w:ins>
      <w:ins w:id="349" w:author="Sundar Murugappan" w:date="2017-08-22T19:25:00Z">
        <w:r w:rsidR="00EF597D">
          <w:rPr>
            <w:rFonts w:ascii="Cambria" w:eastAsia="Times New Roman" w:hAnsi="Cambria" w:cs="Times New Roman"/>
            <w:color w:val="222222"/>
            <w:sz w:val="20"/>
            <w:szCs w:val="20"/>
          </w:rPr>
          <w:t xml:space="preserve"> </w:t>
        </w:r>
      </w:ins>
      <w:ins w:id="350" w:author="Sundar Murugappan" w:date="2017-08-22T19:26:00Z">
        <w:r w:rsidR="00EF597D">
          <w:rPr>
            <w:rFonts w:ascii="Cambria" w:eastAsia="Times New Roman" w:hAnsi="Cambria" w:cs="Times New Roman"/>
            <w:color w:val="222222"/>
            <w:sz w:val="20"/>
            <w:szCs w:val="20"/>
          </w:rPr>
          <w:t>“Happy”</w:t>
        </w:r>
      </w:ins>
      <w:r w:rsidRPr="00F30B10">
        <w:rPr>
          <w:rFonts w:ascii="Cambria" w:eastAsia="Times New Roman" w:hAnsi="Cambria" w:cs="Times New Roman"/>
          <w:color w:val="222222"/>
          <w:sz w:val="20"/>
          <w:szCs w:val="20"/>
        </w:rPr>
        <w:t xml:space="preserve">, identify such pages which are popular and these are the pages we would want higher conversion rate. Identify and setup the new model version and layout for a set of popular </w:t>
      </w:r>
      <w:del w:id="351" w:author="Sundar Murugappan" w:date="2017-08-22T19:25:00Z">
        <w:r w:rsidRPr="00F30B10" w:rsidDel="00EF597D">
          <w:rPr>
            <w:rFonts w:ascii="Cambria" w:eastAsia="Times New Roman" w:hAnsi="Cambria" w:cs="Times New Roman"/>
            <w:color w:val="222222"/>
            <w:sz w:val="20"/>
            <w:szCs w:val="20"/>
          </w:rPr>
          <w:delText>pages</w:delText>
        </w:r>
      </w:del>
      <w:ins w:id="352" w:author="Sundar Murugappan" w:date="2017-08-22T19:25:00Z">
        <w:r w:rsidR="00EF597D">
          <w:rPr>
            <w:rFonts w:ascii="Cambria" w:eastAsia="Times New Roman" w:hAnsi="Cambria" w:cs="Times New Roman"/>
            <w:color w:val="222222"/>
            <w:sz w:val="20"/>
            <w:szCs w:val="20"/>
          </w:rPr>
          <w:t>keywords or phrases</w:t>
        </w:r>
      </w:ins>
      <w:r w:rsidRPr="00F30B10">
        <w:rPr>
          <w:rFonts w:ascii="Cambria" w:eastAsia="Times New Roman" w:hAnsi="Cambria" w:cs="Times New Roman"/>
          <w:color w:val="222222"/>
          <w:sz w:val="20"/>
          <w:szCs w:val="20"/>
        </w:rPr>
        <w:t xml:space="preserve">. </w:t>
      </w:r>
    </w:p>
    <w:p w14:paraId="5164E303" w14:textId="5D43BD42" w:rsidR="00F30B10" w:rsidRPr="00F30B10" w:rsidRDefault="00F30B10" w:rsidP="00F30B10">
      <w:pPr>
        <w:numPr>
          <w:ilvl w:val="0"/>
          <w:numId w:val="1"/>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Choose test to run across the pages - Tests will include capturing "clicks", "shares", "searches" and calculate % shares/ % searches as a part of these tests. Capturing these metrics can be achieved by exporting to a dashboard where we measure the % of searches v/s % of shares. These metrics should be run for both old and new search models in order to understand which model works better. If A variant of the model has higher click through or share %, then it's better to stick to older model than the newer model. It just proves the customers are more comfortable with the A version</w:t>
      </w:r>
      <w:ins w:id="353" w:author="Sundar Murugappan" w:date="2017-08-22T19:23:00Z">
        <w:r w:rsidR="00EF597D">
          <w:rPr>
            <w:rFonts w:ascii="Cambria" w:eastAsia="Times New Roman" w:hAnsi="Cambria" w:cs="Times New Roman"/>
            <w:color w:val="222222"/>
            <w:sz w:val="20"/>
            <w:szCs w:val="20"/>
          </w:rPr>
          <w:t xml:space="preserve"> </w:t>
        </w:r>
      </w:ins>
      <w:r w:rsidRPr="00F30B10">
        <w:rPr>
          <w:rFonts w:ascii="Cambria" w:eastAsia="Times New Roman" w:hAnsi="Cambria" w:cs="Times New Roman"/>
          <w:color w:val="222222"/>
          <w:sz w:val="20"/>
          <w:szCs w:val="20"/>
        </w:rPr>
        <w:t>of website compared to B variant.</w:t>
      </w:r>
    </w:p>
    <w:p w14:paraId="2665C5CE" w14:textId="77777777" w:rsidR="00F30B10" w:rsidRPr="00F30B10" w:rsidRDefault="00F30B10" w:rsidP="00F30B10">
      <w:pPr>
        <w:numPr>
          <w:ilvl w:val="0"/>
          <w:numId w:val="1"/>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Conversion funnel - This describes journey of a customer through stages of search, clicks and a final share. Click-through rate represents top level of the funnel. This measure is affected by layout in website, search results returned, improved suggestions based on typing within search bar. Highest click-through rate when achieved leads to ad optimization. That is when ads are hidden within GIF's, the rate at which GIFs are shared helps us measure the ad-optimization parameter. </w:t>
      </w:r>
    </w:p>
    <w:p w14:paraId="29622FE7" w14:textId="77777777" w:rsidR="00F30B10" w:rsidRPr="00F30B10" w:rsidRDefault="00F30B10" w:rsidP="00F30B10">
      <w:pPr>
        <w:numPr>
          <w:ilvl w:val="0"/>
          <w:numId w:val="1"/>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Measure these changes and declare success if variant group (B) outperforms its forecast while original group does not.</w:t>
      </w:r>
    </w:p>
    <w:p w14:paraId="36D47002" w14:textId="4C7B338E" w:rsidR="00F30B10" w:rsidRPr="00F30B10" w:rsidRDefault="00F30B10" w:rsidP="00F30B10">
      <w:pPr>
        <w:numPr>
          <w:ilvl w:val="0"/>
          <w:numId w:val="1"/>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We can look to modify certain "tags" and compare </w:t>
      </w:r>
      <w:del w:id="354" w:author="Sundar Murugappan" w:date="2017-08-22T19:23:00Z">
        <w:r w:rsidRPr="00F30B10" w:rsidDel="00EF597D">
          <w:rPr>
            <w:rFonts w:ascii="Cambria" w:eastAsia="Times New Roman" w:hAnsi="Cambria" w:cs="Times New Roman"/>
            <w:color w:val="222222"/>
            <w:sz w:val="20"/>
            <w:szCs w:val="20"/>
          </w:rPr>
          <w:delText xml:space="preserve">the </w:delText>
        </w:r>
      </w:del>
      <w:ins w:id="355" w:author="Sundar Murugappan" w:date="2017-08-22T19:23:00Z">
        <w:r w:rsidR="00EF597D">
          <w:rPr>
            <w:rFonts w:ascii="Cambria" w:eastAsia="Times New Roman" w:hAnsi="Cambria" w:cs="Times New Roman"/>
            <w:color w:val="222222"/>
            <w:sz w:val="20"/>
            <w:szCs w:val="20"/>
          </w:rPr>
          <w:t>to</w:t>
        </w:r>
        <w:r w:rsidR="00EF597D" w:rsidRPr="00F30B10">
          <w:rPr>
            <w:rFonts w:ascii="Cambria" w:eastAsia="Times New Roman" w:hAnsi="Cambria" w:cs="Times New Roman"/>
            <w:color w:val="222222"/>
            <w:sz w:val="20"/>
            <w:szCs w:val="20"/>
          </w:rPr>
          <w:t xml:space="preserve"> </w:t>
        </w:r>
      </w:ins>
      <w:r w:rsidRPr="00F30B10">
        <w:rPr>
          <w:rFonts w:ascii="Cambria" w:eastAsia="Times New Roman" w:hAnsi="Cambria" w:cs="Times New Roman"/>
          <w:color w:val="222222"/>
          <w:sz w:val="20"/>
          <w:szCs w:val="20"/>
        </w:rPr>
        <w:t>see the %share on those particular tags between the old and new model.</w:t>
      </w:r>
    </w:p>
    <w:p w14:paraId="0ED9D452"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w:t>
      </w:r>
    </w:p>
    <w:p w14:paraId="55B30E3A"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b/>
          <w:bCs/>
          <w:color w:val="222222"/>
          <w:sz w:val="20"/>
          <w:szCs w:val="20"/>
        </w:rPr>
        <w:t xml:space="preserve">Additional data needed to compare the models: </w:t>
      </w:r>
    </w:p>
    <w:p w14:paraId="5135A900"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We can look to have a "feedback" section someplace for the product where we can record feedback from user base. Based on keywords from this "feedback" field, we can look to join this keyword to match up to existing keywords and find out missing emoticons. This could be helpful in comparing what's missing in new model compared to the old search model and hence improvise the development of new GIFs based on customer needs.</w:t>
      </w:r>
    </w:p>
    <w:p w14:paraId="12A14E5A"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 </w:t>
      </w:r>
    </w:p>
    <w:p w14:paraId="51479502" w14:textId="77777777" w:rsidR="00F30B10" w:rsidRPr="00F30B10" w:rsidRDefault="00F30B10" w:rsidP="00F30B10">
      <w:pPr>
        <w:rPr>
          <w:rFonts w:ascii="Cambria" w:hAnsi="Cambria" w:cs="Times New Roman"/>
          <w:color w:val="222222"/>
          <w:sz w:val="20"/>
          <w:szCs w:val="20"/>
        </w:rPr>
      </w:pPr>
      <w:r w:rsidRPr="00F30B10">
        <w:rPr>
          <w:rFonts w:ascii="Cambria" w:hAnsi="Cambria" w:cs="Times New Roman"/>
          <w:b/>
          <w:bCs/>
          <w:color w:val="222222"/>
          <w:sz w:val="20"/>
          <w:szCs w:val="20"/>
        </w:rPr>
        <w:t>Statistical significance of results:</w:t>
      </w:r>
    </w:p>
    <w:p w14:paraId="422C3E0D" w14:textId="2D49F210" w:rsidR="00F30B10" w:rsidRPr="00F30B10" w:rsidRDefault="00F30B10" w:rsidP="00F30B10">
      <w:pPr>
        <w:numPr>
          <w:ilvl w:val="0"/>
          <w:numId w:val="2"/>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Causal Analysis - We can run </w:t>
      </w:r>
      <w:proofErr w:type="spellStart"/>
      <w:r w:rsidRPr="00F30B10">
        <w:rPr>
          <w:rFonts w:ascii="Cambria" w:eastAsia="Times New Roman" w:hAnsi="Cambria" w:cs="Times New Roman"/>
          <w:color w:val="222222"/>
          <w:sz w:val="20"/>
          <w:szCs w:val="20"/>
        </w:rPr>
        <w:t>CausalAnalysis</w:t>
      </w:r>
      <w:proofErr w:type="spellEnd"/>
      <w:r w:rsidRPr="00F30B10">
        <w:rPr>
          <w:rFonts w:ascii="Cambria" w:eastAsia="Times New Roman" w:hAnsi="Cambria" w:cs="Times New Roman"/>
          <w:color w:val="222222"/>
          <w:sz w:val="20"/>
          <w:szCs w:val="20"/>
        </w:rPr>
        <w:t xml:space="preserve"> package using R. We can perform SEO </w:t>
      </w:r>
      <w:proofErr w:type="spellStart"/>
      <w:r w:rsidRPr="00F30B10">
        <w:rPr>
          <w:rFonts w:ascii="Cambria" w:eastAsia="Times New Roman" w:hAnsi="Cambria" w:cs="Times New Roman"/>
          <w:color w:val="222222"/>
          <w:sz w:val="20"/>
          <w:szCs w:val="20"/>
        </w:rPr>
        <w:t>eventname</w:t>
      </w:r>
      <w:proofErr w:type="spellEnd"/>
      <w:r w:rsidRPr="00F30B10">
        <w:rPr>
          <w:rFonts w:ascii="Cambria" w:eastAsia="Times New Roman" w:hAnsi="Cambria" w:cs="Times New Roman"/>
          <w:color w:val="222222"/>
          <w:sz w:val="20"/>
          <w:szCs w:val="20"/>
        </w:rPr>
        <w:t xml:space="preserve"> by date. In case we are updating "tags" in the new search model and the tags got updated in the 100th day, I want to examine user behavior in next 35days. I </w:t>
      </w:r>
      <w:del w:id="356" w:author="Sundar Murugappan" w:date="2017-08-22T19:27:00Z">
        <w:r w:rsidRPr="00F30B10" w:rsidDel="00EF597D">
          <w:rPr>
            <w:rFonts w:ascii="Cambria" w:eastAsia="Times New Roman" w:hAnsi="Cambria" w:cs="Times New Roman"/>
            <w:color w:val="222222"/>
            <w:sz w:val="20"/>
            <w:szCs w:val="20"/>
          </w:rPr>
          <w:delText xml:space="preserve"> </w:delText>
        </w:r>
      </w:del>
      <w:r w:rsidRPr="00F30B10">
        <w:rPr>
          <w:rFonts w:ascii="Cambria" w:eastAsia="Times New Roman" w:hAnsi="Cambria" w:cs="Times New Roman"/>
          <w:color w:val="222222"/>
          <w:sz w:val="20"/>
          <w:szCs w:val="20"/>
        </w:rPr>
        <w:t>can plot and report the results from using this function. The plot will display 3 stacked grap</w:t>
      </w:r>
      <w:ins w:id="357" w:author="Sundar Murugappan" w:date="2017-08-22T19:27:00Z">
        <w:r w:rsidR="00EF597D">
          <w:rPr>
            <w:rFonts w:ascii="Cambria" w:eastAsia="Times New Roman" w:hAnsi="Cambria" w:cs="Times New Roman"/>
            <w:color w:val="222222"/>
            <w:sz w:val="20"/>
            <w:szCs w:val="20"/>
          </w:rPr>
          <w:t>h</w:t>
        </w:r>
      </w:ins>
      <w:r w:rsidRPr="00F30B10">
        <w:rPr>
          <w:rFonts w:ascii="Cambria" w:eastAsia="Times New Roman" w:hAnsi="Cambria" w:cs="Times New Roman"/>
          <w:color w:val="222222"/>
          <w:sz w:val="20"/>
          <w:szCs w:val="20"/>
        </w:rPr>
        <w:t>s - original, pointwise and cumulative. Original graph is data points from original dataset. Pointwise is estimated impact on a day to day basis after making the tag change. Cumulative shows overall impact of making the change - it would display an increasing or decreasing trend.</w:t>
      </w:r>
    </w:p>
    <w:p w14:paraId="5E9B1FAE" w14:textId="77777777" w:rsidR="00F30B10" w:rsidRPr="00F30B10" w:rsidRDefault="00F30B10" w:rsidP="00F30B10">
      <w:pPr>
        <w:numPr>
          <w:ilvl w:val="0"/>
          <w:numId w:val="3"/>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Statistical Hypothesis Testing - We make a hypothesis saying that Variation B will perform better than original page A, then metrics from both pages are captured and compared to determine if Variation B is statistically significant improvement over the Original Page A. </w:t>
      </w:r>
    </w:p>
    <w:p w14:paraId="001B3B38" w14:textId="77777777" w:rsidR="00F30B10" w:rsidRPr="00F30B10" w:rsidRDefault="00F30B10" w:rsidP="00F30B10">
      <w:pPr>
        <w:numPr>
          <w:ilvl w:val="0"/>
          <w:numId w:val="3"/>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Variance - we might have 2 out of 100 conversions compared to having 1 out of 10 conversions in a sample. Hence, variance measures how far a random sample can differ from true mean. </w:t>
      </w:r>
    </w:p>
    <w:p w14:paraId="2FBB8C97" w14:textId="77777777" w:rsidR="00F30B10" w:rsidRPr="00F30B10" w:rsidRDefault="00F30B10" w:rsidP="00F30B10">
      <w:pPr>
        <w:numPr>
          <w:ilvl w:val="0"/>
          <w:numId w:val="3"/>
        </w:numPr>
        <w:ind w:left="540"/>
        <w:textAlignment w:val="center"/>
        <w:rPr>
          <w:rFonts w:ascii="Cambria" w:eastAsia="Times New Roman" w:hAnsi="Cambria" w:cs="Times New Roman"/>
          <w:color w:val="222222"/>
          <w:sz w:val="20"/>
          <w:szCs w:val="20"/>
        </w:rPr>
      </w:pPr>
      <w:r w:rsidRPr="00F30B10">
        <w:rPr>
          <w:rFonts w:ascii="Cambria" w:eastAsia="Times New Roman" w:hAnsi="Cambria" w:cs="Times New Roman"/>
          <w:color w:val="222222"/>
          <w:sz w:val="20"/>
          <w:szCs w:val="20"/>
        </w:rPr>
        <w:t xml:space="preserve">Confidence Interval - Original model may have conversion rate of 20.3% +/- 1.0%. The conversion rate is the mean and thus confidence interval spans between 19.3% to 21.3%. The 1% is a margin for error. 20.3% +/1 1.0% at 95% confidence is our actual rate of conversion. We can use this statistic to measure performance of new search model. </w:t>
      </w:r>
    </w:p>
    <w:p w14:paraId="13A7257F" w14:textId="77777777" w:rsidR="00F30B10" w:rsidRDefault="00F30B10" w:rsidP="00F30B10">
      <w:pPr>
        <w:pBdr>
          <w:bottom w:val="single" w:sz="6" w:space="1" w:color="auto"/>
        </w:pBdr>
        <w:rPr>
          <w:ins w:id="358" w:author="Sundar Murugappan" w:date="2017-08-22T19:46:00Z"/>
          <w:rFonts w:ascii="Cambria" w:hAnsi="Cambria" w:cs="Times New Roman"/>
          <w:sz w:val="20"/>
          <w:szCs w:val="20"/>
        </w:rPr>
      </w:pPr>
      <w:r w:rsidRPr="00F30B10">
        <w:rPr>
          <w:rFonts w:ascii="Cambria" w:hAnsi="Cambria" w:cs="Times New Roman"/>
          <w:sz w:val="20"/>
          <w:szCs w:val="20"/>
        </w:rPr>
        <w:t> </w:t>
      </w:r>
    </w:p>
    <w:p w14:paraId="5976AAF7" w14:textId="77777777" w:rsidR="00DC7F29" w:rsidRPr="00DC7F29" w:rsidRDefault="00DC7F29" w:rsidP="00F30B10">
      <w:pPr>
        <w:rPr>
          <w:rFonts w:ascii="Cambria" w:hAnsi="Cambria" w:cs="Times New Roman"/>
          <w:sz w:val="21"/>
          <w:szCs w:val="21"/>
          <w:rPrChange w:id="359" w:author="Sundar Murugappan" w:date="2017-08-22T19:47:00Z">
            <w:rPr>
              <w:rFonts w:ascii="Cambria" w:hAnsi="Cambria" w:cs="Times New Roman"/>
              <w:sz w:val="20"/>
              <w:szCs w:val="20"/>
            </w:rPr>
          </w:rPrChange>
        </w:rPr>
      </w:pPr>
    </w:p>
    <w:p w14:paraId="70ACDED6" w14:textId="3D7942F9" w:rsidR="00F30B10" w:rsidRDefault="00F30B10">
      <w:pPr>
        <w:pStyle w:val="ListParagraph"/>
        <w:numPr>
          <w:ilvl w:val="0"/>
          <w:numId w:val="10"/>
        </w:numPr>
        <w:rPr>
          <w:ins w:id="360" w:author="Sundar Murugappan" w:date="2017-08-22T19:47:00Z"/>
          <w:rFonts w:ascii="Cambria" w:hAnsi="Cambria" w:cs="Times New Roman"/>
          <w:b/>
          <w:color w:val="222222"/>
          <w:sz w:val="21"/>
          <w:szCs w:val="21"/>
        </w:rPr>
        <w:pPrChange w:id="361" w:author="Sundar Murugappan" w:date="2017-08-22T19:47:00Z">
          <w:pPr/>
        </w:pPrChange>
      </w:pPr>
      <w:del w:id="362" w:author="Sundar Murugappan" w:date="2017-08-22T19:47:00Z">
        <w:r w:rsidRPr="00DC7F29" w:rsidDel="00DC7F29">
          <w:rPr>
            <w:rFonts w:ascii="Cambria" w:hAnsi="Cambria" w:cs="Times New Roman"/>
            <w:b/>
            <w:color w:val="222222"/>
            <w:sz w:val="21"/>
            <w:szCs w:val="21"/>
            <w:rPrChange w:id="363" w:author="Sundar Murugappan" w:date="2017-08-22T19:47:00Z">
              <w:rPr/>
            </w:rPrChange>
          </w:rPr>
          <w:delText xml:space="preserve"> 4. </w:delText>
        </w:r>
      </w:del>
      <w:r w:rsidRPr="00DC7F29">
        <w:rPr>
          <w:rFonts w:ascii="Cambria" w:hAnsi="Cambria" w:cs="Times New Roman"/>
          <w:b/>
          <w:color w:val="222222"/>
          <w:sz w:val="21"/>
          <w:szCs w:val="21"/>
          <w:rPrChange w:id="364" w:author="Sundar Murugappan" w:date="2017-08-22T19:47:00Z">
            <w:rPr/>
          </w:rPrChange>
        </w:rPr>
        <w:t>Predictive models:</w:t>
      </w:r>
    </w:p>
    <w:p w14:paraId="23D468DE" w14:textId="77777777" w:rsidR="00DC7F29" w:rsidRPr="00DC7F29" w:rsidRDefault="00DC7F29">
      <w:pPr>
        <w:ind w:left="360"/>
        <w:rPr>
          <w:rFonts w:ascii="Cambria" w:hAnsi="Cambria" w:cs="Times New Roman"/>
          <w:b/>
          <w:color w:val="222222"/>
          <w:sz w:val="21"/>
          <w:szCs w:val="21"/>
          <w:rPrChange w:id="365" w:author="Sundar Murugappan" w:date="2017-08-22T19:47:00Z">
            <w:rPr/>
          </w:rPrChange>
        </w:rPr>
        <w:pPrChange w:id="366" w:author="Sundar Murugappan" w:date="2017-08-22T19:47:00Z">
          <w:pPr/>
        </w:pPrChange>
      </w:pPr>
    </w:p>
    <w:p w14:paraId="32EDAC08" w14:textId="7AA165B8" w:rsidR="00F30B10" w:rsidRDefault="00F30B10" w:rsidP="00F30B10">
      <w:pPr>
        <w:rPr>
          <w:rFonts w:ascii="Cambria" w:hAnsi="Cambria" w:cs="Times New Roman"/>
          <w:color w:val="222222"/>
          <w:sz w:val="20"/>
          <w:szCs w:val="20"/>
        </w:rPr>
      </w:pPr>
      <w:r w:rsidRPr="00F30B10">
        <w:rPr>
          <w:rFonts w:ascii="Cambria" w:hAnsi="Cambria" w:cs="Times New Roman"/>
          <w:color w:val="222222"/>
          <w:sz w:val="20"/>
          <w:szCs w:val="20"/>
        </w:rPr>
        <w:t>There is sufficient data in the dataset to build a crude "search suggestions" model: Given a specific search term, return a list of related search terms. Describe how you might build such a model (describe the data you would use, techniques, inferences, etc.; you do not need to implement this).</w:t>
      </w:r>
    </w:p>
    <w:p w14:paraId="06918DBA" w14:textId="77777777" w:rsidR="003470D9" w:rsidRPr="00F30B10" w:rsidRDefault="003470D9" w:rsidP="00F30B10">
      <w:pPr>
        <w:rPr>
          <w:rFonts w:ascii="Cambria" w:hAnsi="Cambria" w:cs="Times New Roman"/>
          <w:color w:val="222222"/>
          <w:sz w:val="20"/>
          <w:szCs w:val="20"/>
        </w:rPr>
      </w:pPr>
    </w:p>
    <w:p w14:paraId="62C41599" w14:textId="77777777" w:rsidR="00F30B10" w:rsidRPr="00F30B10" w:rsidRDefault="00F30B10" w:rsidP="00F30B10">
      <w:pPr>
        <w:rPr>
          <w:rFonts w:ascii="Cambria" w:hAnsi="Cambria" w:cs="Times New Roman"/>
          <w:sz w:val="20"/>
          <w:szCs w:val="20"/>
        </w:rPr>
      </w:pPr>
      <w:r w:rsidRPr="00F30B10">
        <w:rPr>
          <w:rFonts w:ascii="Cambria" w:hAnsi="Cambria" w:cs="Times New Roman"/>
          <w:sz w:val="20"/>
          <w:szCs w:val="20"/>
        </w:rPr>
        <w:t>In order to learn the user behavior and user searches, we can build "customer intent segments" - what is the intention of the customer that’s making him search for those specific GIFs on your website. We can do this by using "</w:t>
      </w:r>
      <w:r w:rsidRPr="00F30B10">
        <w:rPr>
          <w:rFonts w:ascii="Cambria" w:hAnsi="Cambria" w:cs="Times New Roman"/>
          <w:b/>
          <w:bCs/>
          <w:sz w:val="20"/>
          <w:szCs w:val="20"/>
        </w:rPr>
        <w:t>K-means clustering</w:t>
      </w:r>
      <w:r w:rsidRPr="00F30B10">
        <w:rPr>
          <w:rFonts w:ascii="Cambria" w:hAnsi="Cambria" w:cs="Times New Roman"/>
          <w:sz w:val="20"/>
          <w:szCs w:val="20"/>
        </w:rPr>
        <w:t xml:space="preserve">" unsupervised learning to create this model. </w:t>
      </w:r>
    </w:p>
    <w:p w14:paraId="177D69EC" w14:textId="77777777" w:rsidR="00F30B10" w:rsidRPr="00F30B10" w:rsidRDefault="00F30B10" w:rsidP="00F30B10">
      <w:pPr>
        <w:rPr>
          <w:rFonts w:ascii="Cambria" w:hAnsi="Cambria" w:cs="Times New Roman"/>
          <w:sz w:val="20"/>
          <w:szCs w:val="20"/>
        </w:rPr>
      </w:pPr>
      <w:r w:rsidRPr="00F30B10">
        <w:rPr>
          <w:rFonts w:ascii="Cambria" w:hAnsi="Cambria" w:cs="Times New Roman"/>
          <w:sz w:val="20"/>
          <w:szCs w:val="20"/>
        </w:rPr>
        <w:t xml:space="preserve">K-means clustering is a method of partitioning data into "k" subsets, where each element is assigned to closest cluster based on distance of that element from centroid of the cluster. </w:t>
      </w:r>
    </w:p>
    <w:p w14:paraId="41554652" w14:textId="77777777" w:rsidR="00F30B10" w:rsidRPr="00F30B10" w:rsidRDefault="00F30B10" w:rsidP="00F30B10">
      <w:pPr>
        <w:numPr>
          <w:ilvl w:val="0"/>
          <w:numId w:val="4"/>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We first use "</w:t>
      </w:r>
      <w:proofErr w:type="spellStart"/>
      <w:r w:rsidRPr="00F30B10">
        <w:rPr>
          <w:rFonts w:ascii="Cambria" w:eastAsia="Times New Roman" w:hAnsi="Cambria" w:cs="Times New Roman"/>
          <w:sz w:val="20"/>
          <w:szCs w:val="20"/>
        </w:rPr>
        <w:t>RSiteCatalyst</w:t>
      </w:r>
      <w:proofErr w:type="spellEnd"/>
      <w:r w:rsidRPr="00F30B10">
        <w:rPr>
          <w:rFonts w:ascii="Cambria" w:eastAsia="Times New Roman" w:hAnsi="Cambria" w:cs="Times New Roman"/>
          <w:sz w:val="20"/>
          <w:szCs w:val="20"/>
        </w:rPr>
        <w:t xml:space="preserve">" to get the list of distinct search keywords "tags" from our dataset into a </w:t>
      </w:r>
      <w:proofErr w:type="spellStart"/>
      <w:r w:rsidRPr="00F30B10">
        <w:rPr>
          <w:rFonts w:ascii="Cambria" w:eastAsia="Times New Roman" w:hAnsi="Cambria" w:cs="Times New Roman"/>
          <w:sz w:val="20"/>
          <w:szCs w:val="20"/>
        </w:rPr>
        <w:t>dataframe</w:t>
      </w:r>
      <w:proofErr w:type="spellEnd"/>
      <w:r w:rsidRPr="00F30B10">
        <w:rPr>
          <w:rFonts w:ascii="Cambria" w:eastAsia="Times New Roman" w:hAnsi="Cambria" w:cs="Times New Roman"/>
          <w:sz w:val="20"/>
          <w:szCs w:val="20"/>
        </w:rPr>
        <w:t>.</w:t>
      </w:r>
    </w:p>
    <w:p w14:paraId="7F778B7B" w14:textId="77777777" w:rsidR="00F30B10" w:rsidRPr="00F30B10" w:rsidRDefault="00F30B10" w:rsidP="00F30B10">
      <w:pPr>
        <w:numPr>
          <w:ilvl w:val="0"/>
          <w:numId w:val="4"/>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To apply k-means clustering to TEXT data, we first need to convert text to numeric data using document-term matrix. This can be achieved in R using </w:t>
      </w:r>
      <w:proofErr w:type="spellStart"/>
      <w:r w:rsidRPr="00F30B10">
        <w:rPr>
          <w:rFonts w:ascii="Cambria" w:eastAsia="Times New Roman" w:hAnsi="Cambria" w:cs="Times New Roman"/>
          <w:sz w:val="20"/>
          <w:szCs w:val="20"/>
        </w:rPr>
        <w:t>RTextTools</w:t>
      </w:r>
      <w:proofErr w:type="spellEnd"/>
      <w:r w:rsidRPr="00F30B10">
        <w:rPr>
          <w:rFonts w:ascii="Cambria" w:eastAsia="Times New Roman" w:hAnsi="Cambria" w:cs="Times New Roman"/>
          <w:sz w:val="20"/>
          <w:szCs w:val="20"/>
        </w:rPr>
        <w:t xml:space="preserve"> package. In document-term matrix, each row is a "tag" and each column is </w:t>
      </w:r>
      <w:proofErr w:type="gramStart"/>
      <w:r w:rsidRPr="00F30B10">
        <w:rPr>
          <w:rFonts w:ascii="Cambria" w:eastAsia="Times New Roman" w:hAnsi="Cambria" w:cs="Times New Roman"/>
          <w:sz w:val="20"/>
          <w:szCs w:val="20"/>
        </w:rPr>
        <w:t>1/0 bit</w:t>
      </w:r>
      <w:proofErr w:type="gramEnd"/>
      <w:r w:rsidRPr="00F30B10">
        <w:rPr>
          <w:rFonts w:ascii="Cambria" w:eastAsia="Times New Roman" w:hAnsi="Cambria" w:cs="Times New Roman"/>
          <w:sz w:val="20"/>
          <w:szCs w:val="20"/>
        </w:rPr>
        <w:t xml:space="preserve"> representation showing the tag present in natural search term</w:t>
      </w:r>
    </w:p>
    <w:p w14:paraId="282EE9C4" w14:textId="77777777" w:rsidR="00F30B10" w:rsidRPr="00F30B10" w:rsidRDefault="00F30B10" w:rsidP="00F30B10">
      <w:pPr>
        <w:numPr>
          <w:ilvl w:val="0"/>
          <w:numId w:val="4"/>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Find popular words - Initially, in order to get a view and apply this method on a small subset of data, we can use </w:t>
      </w:r>
      <w:proofErr w:type="spellStart"/>
      <w:r w:rsidRPr="00F30B10">
        <w:rPr>
          <w:rFonts w:ascii="Cambria" w:eastAsia="Times New Roman" w:hAnsi="Cambria" w:cs="Times New Roman"/>
          <w:sz w:val="20"/>
          <w:szCs w:val="20"/>
        </w:rPr>
        <w:t>findFreqTerms</w:t>
      </w:r>
      <w:proofErr w:type="spellEnd"/>
      <w:r w:rsidRPr="00F30B10">
        <w:rPr>
          <w:rFonts w:ascii="Cambria" w:eastAsia="Times New Roman" w:hAnsi="Cambria" w:cs="Times New Roman"/>
          <w:sz w:val="20"/>
          <w:szCs w:val="20"/>
        </w:rPr>
        <w:t xml:space="preserve"> to find minimum frequency terms in the dataset setting it to </w:t>
      </w:r>
      <w:proofErr w:type="spellStart"/>
      <w:r w:rsidRPr="00F30B10">
        <w:rPr>
          <w:rFonts w:ascii="Cambria" w:eastAsia="Times New Roman" w:hAnsi="Cambria" w:cs="Times New Roman"/>
          <w:sz w:val="20"/>
          <w:szCs w:val="20"/>
        </w:rPr>
        <w:t>freq</w:t>
      </w:r>
      <w:proofErr w:type="spellEnd"/>
      <w:r w:rsidRPr="00F30B10">
        <w:rPr>
          <w:rFonts w:ascii="Cambria" w:eastAsia="Times New Roman" w:hAnsi="Cambria" w:cs="Times New Roman"/>
          <w:sz w:val="20"/>
          <w:szCs w:val="20"/>
        </w:rPr>
        <w:t xml:space="preserve"> = 10/ 50 - the number of times a tag occurs in the dataset. </w:t>
      </w:r>
    </w:p>
    <w:p w14:paraId="2ACAD640" w14:textId="77777777" w:rsidR="00F30B10" w:rsidRPr="00F30B10" w:rsidRDefault="00F30B10" w:rsidP="00F30B10">
      <w:pPr>
        <w:numPr>
          <w:ilvl w:val="0"/>
          <w:numId w:val="4"/>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Determine number of clusters -There are</w:t>
      </w:r>
      <w:bookmarkStart w:id="367" w:name="_GoBack"/>
      <w:bookmarkEnd w:id="367"/>
      <w:r w:rsidRPr="00F30B10">
        <w:rPr>
          <w:rFonts w:ascii="Cambria" w:eastAsia="Times New Roman" w:hAnsi="Cambria" w:cs="Times New Roman"/>
          <w:sz w:val="20"/>
          <w:szCs w:val="20"/>
        </w:rPr>
        <w:t xml:space="preserve"> 2729142 unique tags in the dataset - it would be difficult to pick a number for "k" clusters. Rather we can use the "elbow method" for such a dataset which uses automated approach for </w:t>
      </w:r>
      <w:proofErr w:type="gramStart"/>
      <w:r w:rsidRPr="00F30B10">
        <w:rPr>
          <w:rFonts w:ascii="Cambria" w:eastAsia="Times New Roman" w:hAnsi="Cambria" w:cs="Times New Roman"/>
          <w:sz w:val="20"/>
          <w:szCs w:val="20"/>
        </w:rPr>
        <w:t>picking  k.</w:t>
      </w:r>
      <w:proofErr w:type="gramEnd"/>
      <w:r w:rsidRPr="00F30B10">
        <w:rPr>
          <w:rFonts w:ascii="Cambria" w:eastAsia="Times New Roman" w:hAnsi="Cambria" w:cs="Times New Roman"/>
          <w:sz w:val="20"/>
          <w:szCs w:val="20"/>
        </w:rPr>
        <w:t xml:space="preserve"> For every </w:t>
      </w:r>
      <w:proofErr w:type="spellStart"/>
      <w:r w:rsidRPr="00F30B10">
        <w:rPr>
          <w:rFonts w:ascii="Cambria" w:eastAsia="Times New Roman" w:hAnsi="Cambria" w:cs="Times New Roman"/>
          <w:sz w:val="20"/>
          <w:szCs w:val="20"/>
        </w:rPr>
        <w:t>kmeans</w:t>
      </w:r>
      <w:proofErr w:type="spellEnd"/>
      <w:r w:rsidRPr="00F30B10">
        <w:rPr>
          <w:rFonts w:ascii="Cambria" w:eastAsia="Times New Roman" w:hAnsi="Cambria" w:cs="Times New Roman"/>
          <w:sz w:val="20"/>
          <w:szCs w:val="20"/>
        </w:rPr>
        <w:t xml:space="preserve"> object returned, there is a </w:t>
      </w:r>
      <w:proofErr w:type="spellStart"/>
      <w:proofErr w:type="gramStart"/>
      <w:r w:rsidRPr="00F30B10">
        <w:rPr>
          <w:rFonts w:ascii="Cambria" w:eastAsia="Times New Roman" w:hAnsi="Cambria" w:cs="Times New Roman"/>
          <w:sz w:val="20"/>
          <w:szCs w:val="20"/>
        </w:rPr>
        <w:t>tot.withinss</w:t>
      </w:r>
      <w:proofErr w:type="spellEnd"/>
      <w:proofErr w:type="gramEnd"/>
      <w:r w:rsidRPr="00F30B10">
        <w:rPr>
          <w:rFonts w:ascii="Cambria" w:eastAsia="Times New Roman" w:hAnsi="Cambria" w:cs="Times New Roman"/>
          <w:sz w:val="20"/>
          <w:szCs w:val="20"/>
        </w:rPr>
        <w:t xml:space="preserve"> that provides the total of the squared distance metric for each cluster. </w:t>
      </w:r>
    </w:p>
    <w:p w14:paraId="428A2B1E" w14:textId="77777777" w:rsidR="00F30B10" w:rsidRPr="00DC7F29" w:rsidRDefault="00F30B10" w:rsidP="00F30B10">
      <w:pPr>
        <w:ind w:left="540"/>
        <w:rPr>
          <w:rFonts w:ascii="Consolas" w:hAnsi="Consolas" w:cs="Menlo"/>
          <w:color w:val="4472C4" w:themeColor="accent1"/>
          <w:sz w:val="18"/>
          <w:szCs w:val="20"/>
          <w:rPrChange w:id="368" w:author="Sundar Murugappan" w:date="2017-08-22T19:47:00Z">
            <w:rPr>
              <w:rFonts w:ascii="Cambria" w:hAnsi="Cambria" w:cs="Menlo"/>
              <w:color w:val="000000" w:themeColor="text1"/>
              <w:sz w:val="20"/>
              <w:szCs w:val="20"/>
            </w:rPr>
          </w:rPrChange>
        </w:rPr>
      </w:pPr>
      <w:r w:rsidRPr="00DC7F29">
        <w:rPr>
          <w:rFonts w:ascii="Consolas" w:hAnsi="Consolas" w:cs="Menlo"/>
          <w:i/>
          <w:iCs/>
          <w:color w:val="4472C4" w:themeColor="accent1"/>
          <w:sz w:val="18"/>
          <w:szCs w:val="20"/>
          <w:shd w:val="clear" w:color="auto" w:fill="F5F5F5"/>
          <w:rPrChange w:id="369" w:author="Sundar Murugappan" w:date="2017-08-22T19:47:00Z">
            <w:rPr>
              <w:rFonts w:ascii="Cambria" w:hAnsi="Cambria" w:cs="Menlo"/>
              <w:i/>
              <w:iCs/>
              <w:color w:val="000000" w:themeColor="text1"/>
              <w:sz w:val="20"/>
              <w:szCs w:val="20"/>
              <w:shd w:val="clear" w:color="auto" w:fill="F5F5F5"/>
            </w:rPr>
          </w:rPrChange>
        </w:rPr>
        <w:t>#accumulator for cost results</w:t>
      </w:r>
      <w:r w:rsidRPr="00DC7F29">
        <w:rPr>
          <w:rFonts w:ascii="Consolas" w:hAnsi="Consolas" w:cs="Menlo"/>
          <w:i/>
          <w:iCs/>
          <w:color w:val="4472C4" w:themeColor="accent1"/>
          <w:sz w:val="18"/>
          <w:szCs w:val="20"/>
          <w:shd w:val="clear" w:color="auto" w:fill="F5F5F5"/>
          <w:rPrChange w:id="370" w:author="Sundar Murugappan" w:date="2017-08-22T19:47:00Z">
            <w:rPr>
              <w:rFonts w:ascii="Cambria" w:hAnsi="Cambria" w:cs="Menlo"/>
              <w:i/>
              <w:iCs/>
              <w:color w:val="000000" w:themeColor="text1"/>
              <w:sz w:val="20"/>
              <w:szCs w:val="20"/>
              <w:shd w:val="clear" w:color="auto" w:fill="F5F5F5"/>
            </w:rPr>
          </w:rPrChange>
        </w:rPr>
        <w:br/>
      </w:r>
      <w:proofErr w:type="spellStart"/>
      <w:r w:rsidRPr="00DC7F29">
        <w:rPr>
          <w:rFonts w:ascii="Consolas" w:hAnsi="Consolas" w:cs="Menlo"/>
          <w:color w:val="4472C4" w:themeColor="accent1"/>
          <w:sz w:val="18"/>
          <w:szCs w:val="20"/>
          <w:shd w:val="clear" w:color="auto" w:fill="F5F5F5"/>
          <w:rPrChange w:id="371" w:author="Sundar Murugappan" w:date="2017-08-22T19:47:00Z">
            <w:rPr>
              <w:rFonts w:ascii="Cambria" w:hAnsi="Cambria" w:cs="Menlo"/>
              <w:color w:val="000000" w:themeColor="text1"/>
              <w:sz w:val="20"/>
              <w:szCs w:val="20"/>
              <w:shd w:val="clear" w:color="auto" w:fill="F5F5F5"/>
            </w:rPr>
          </w:rPrChange>
        </w:rPr>
        <w:t>cost_df</w:t>
      </w:r>
      <w:proofErr w:type="spellEnd"/>
      <w:r w:rsidRPr="00DC7F29">
        <w:rPr>
          <w:rFonts w:ascii="Consolas" w:hAnsi="Consolas" w:cs="Menlo"/>
          <w:color w:val="4472C4" w:themeColor="accent1"/>
          <w:sz w:val="18"/>
          <w:szCs w:val="20"/>
          <w:shd w:val="clear" w:color="auto" w:fill="F5F5F5"/>
          <w:rPrChange w:id="372" w:author="Sundar Murugappan" w:date="2017-08-22T19:47:00Z">
            <w:rPr>
              <w:rFonts w:ascii="Cambria" w:hAnsi="Cambria" w:cs="Menlo"/>
              <w:color w:val="000000" w:themeColor="text1"/>
              <w:sz w:val="20"/>
              <w:szCs w:val="20"/>
              <w:shd w:val="clear" w:color="auto" w:fill="F5F5F5"/>
            </w:rPr>
          </w:rPrChange>
        </w:rPr>
        <w:t xml:space="preserve"> </w:t>
      </w:r>
      <w:r w:rsidRPr="00DC7F29">
        <w:rPr>
          <w:rFonts w:ascii="Consolas" w:hAnsi="Consolas" w:cs="Menlo"/>
          <w:b/>
          <w:bCs/>
          <w:color w:val="4472C4" w:themeColor="accent1"/>
          <w:sz w:val="18"/>
          <w:szCs w:val="20"/>
          <w:shd w:val="clear" w:color="auto" w:fill="F5F5F5"/>
          <w:rPrChange w:id="373" w:author="Sundar Murugappan" w:date="2017-08-22T19:47:00Z">
            <w:rPr>
              <w:rFonts w:ascii="Cambria" w:hAnsi="Cambria" w:cs="Menlo"/>
              <w:b/>
              <w:bCs/>
              <w:color w:val="000000" w:themeColor="text1"/>
              <w:sz w:val="20"/>
              <w:szCs w:val="20"/>
              <w:shd w:val="clear" w:color="auto" w:fill="F5F5F5"/>
            </w:rPr>
          </w:rPrChange>
        </w:rPr>
        <w:t xml:space="preserve">&lt;- </w:t>
      </w:r>
      <w:proofErr w:type="spellStart"/>
      <w:proofErr w:type="gramStart"/>
      <w:r w:rsidRPr="00DC7F29">
        <w:rPr>
          <w:rFonts w:ascii="Consolas" w:hAnsi="Consolas" w:cs="Menlo"/>
          <w:color w:val="4472C4" w:themeColor="accent1"/>
          <w:sz w:val="18"/>
          <w:szCs w:val="20"/>
          <w:shd w:val="clear" w:color="auto" w:fill="F5F5F5"/>
          <w:rPrChange w:id="374" w:author="Sundar Murugappan" w:date="2017-08-22T19:47:00Z">
            <w:rPr>
              <w:rFonts w:ascii="Cambria" w:hAnsi="Cambria" w:cs="Menlo"/>
              <w:color w:val="000000" w:themeColor="text1"/>
              <w:sz w:val="20"/>
              <w:szCs w:val="20"/>
              <w:shd w:val="clear" w:color="auto" w:fill="F5F5F5"/>
            </w:rPr>
          </w:rPrChange>
        </w:rPr>
        <w:t>data.frame</w:t>
      </w:r>
      <w:proofErr w:type="spellEnd"/>
      <w:proofErr w:type="gramEnd"/>
      <w:r w:rsidRPr="00DC7F29">
        <w:rPr>
          <w:rFonts w:ascii="Consolas" w:hAnsi="Consolas" w:cs="Menlo"/>
          <w:color w:val="4472C4" w:themeColor="accent1"/>
          <w:sz w:val="18"/>
          <w:szCs w:val="20"/>
          <w:shd w:val="clear" w:color="auto" w:fill="F5F5F5"/>
          <w:rPrChange w:id="375" w:author="Sundar Murugappan" w:date="2017-08-22T19:47:00Z">
            <w:rPr>
              <w:rFonts w:ascii="Cambria" w:hAnsi="Cambria" w:cs="Menlo"/>
              <w:color w:val="000000" w:themeColor="text1"/>
              <w:sz w:val="20"/>
              <w:szCs w:val="20"/>
              <w:shd w:val="clear" w:color="auto" w:fill="F5F5F5"/>
            </w:rPr>
          </w:rPrChange>
        </w:rPr>
        <w:t>()</w:t>
      </w:r>
    </w:p>
    <w:p w14:paraId="49A4FDE2" w14:textId="77777777" w:rsidR="00F30B10" w:rsidRPr="00DC7F29" w:rsidRDefault="00F30B10" w:rsidP="00F30B10">
      <w:pPr>
        <w:spacing w:after="140"/>
        <w:ind w:left="540"/>
        <w:rPr>
          <w:rFonts w:ascii="Consolas" w:hAnsi="Consolas" w:cs="Menlo"/>
          <w:color w:val="4472C4" w:themeColor="accent1"/>
          <w:sz w:val="18"/>
          <w:szCs w:val="20"/>
          <w:rPrChange w:id="376" w:author="Sundar Murugappan" w:date="2017-08-22T19:47:00Z">
            <w:rPr>
              <w:rFonts w:ascii="Cambria" w:hAnsi="Cambria" w:cs="Menlo"/>
              <w:color w:val="000000" w:themeColor="text1"/>
              <w:sz w:val="20"/>
              <w:szCs w:val="20"/>
            </w:rPr>
          </w:rPrChange>
        </w:rPr>
      </w:pPr>
      <w:r w:rsidRPr="00DC7F29">
        <w:rPr>
          <w:rFonts w:ascii="Consolas" w:hAnsi="Consolas" w:cs="Menlo"/>
          <w:i/>
          <w:iCs/>
          <w:color w:val="4472C4" w:themeColor="accent1"/>
          <w:sz w:val="18"/>
          <w:szCs w:val="20"/>
          <w:shd w:val="clear" w:color="auto" w:fill="F5F5F5"/>
          <w:rPrChange w:id="377" w:author="Sundar Murugappan" w:date="2017-08-22T19:47:00Z">
            <w:rPr>
              <w:rFonts w:ascii="Cambria" w:hAnsi="Cambria" w:cs="Menlo"/>
              <w:i/>
              <w:iCs/>
              <w:color w:val="000000" w:themeColor="text1"/>
              <w:sz w:val="20"/>
              <w:szCs w:val="20"/>
              <w:shd w:val="clear" w:color="auto" w:fill="F5F5F5"/>
            </w:rPr>
          </w:rPrChange>
        </w:rPr>
        <w:t xml:space="preserve">#run </w:t>
      </w:r>
      <w:proofErr w:type="spellStart"/>
      <w:r w:rsidRPr="00DC7F29">
        <w:rPr>
          <w:rFonts w:ascii="Consolas" w:hAnsi="Consolas" w:cs="Menlo"/>
          <w:i/>
          <w:iCs/>
          <w:color w:val="4472C4" w:themeColor="accent1"/>
          <w:sz w:val="18"/>
          <w:szCs w:val="20"/>
          <w:shd w:val="clear" w:color="auto" w:fill="F5F5F5"/>
          <w:rPrChange w:id="378" w:author="Sundar Murugappan" w:date="2017-08-22T19:47:00Z">
            <w:rPr>
              <w:rFonts w:ascii="Cambria" w:hAnsi="Cambria" w:cs="Menlo"/>
              <w:i/>
              <w:iCs/>
              <w:color w:val="000000" w:themeColor="text1"/>
              <w:sz w:val="20"/>
              <w:szCs w:val="20"/>
              <w:shd w:val="clear" w:color="auto" w:fill="F5F5F5"/>
            </w:rPr>
          </w:rPrChange>
        </w:rPr>
        <w:t>kmeans</w:t>
      </w:r>
      <w:proofErr w:type="spellEnd"/>
      <w:r w:rsidRPr="00DC7F29">
        <w:rPr>
          <w:rFonts w:ascii="Consolas" w:hAnsi="Consolas" w:cs="Menlo"/>
          <w:i/>
          <w:iCs/>
          <w:color w:val="4472C4" w:themeColor="accent1"/>
          <w:sz w:val="18"/>
          <w:szCs w:val="20"/>
          <w:shd w:val="clear" w:color="auto" w:fill="F5F5F5"/>
          <w:rPrChange w:id="379" w:author="Sundar Murugappan" w:date="2017-08-22T19:47:00Z">
            <w:rPr>
              <w:rFonts w:ascii="Cambria" w:hAnsi="Cambria" w:cs="Menlo"/>
              <w:i/>
              <w:iCs/>
              <w:color w:val="000000" w:themeColor="text1"/>
              <w:sz w:val="20"/>
              <w:szCs w:val="20"/>
              <w:shd w:val="clear" w:color="auto" w:fill="F5F5F5"/>
            </w:rPr>
          </w:rPrChange>
        </w:rPr>
        <w:t xml:space="preserve"> for all clusters up to 100</w:t>
      </w:r>
      <w:r w:rsidRPr="00DC7F29">
        <w:rPr>
          <w:rFonts w:ascii="Consolas" w:hAnsi="Consolas" w:cs="Menlo"/>
          <w:i/>
          <w:iCs/>
          <w:color w:val="4472C4" w:themeColor="accent1"/>
          <w:sz w:val="18"/>
          <w:szCs w:val="20"/>
          <w:shd w:val="clear" w:color="auto" w:fill="F5F5F5"/>
          <w:rPrChange w:id="380" w:author="Sundar Murugappan" w:date="2017-08-22T19:47:00Z">
            <w:rPr>
              <w:rFonts w:ascii="Cambria" w:hAnsi="Cambria" w:cs="Menlo"/>
              <w:i/>
              <w:iCs/>
              <w:color w:val="000000" w:themeColor="text1"/>
              <w:sz w:val="20"/>
              <w:szCs w:val="20"/>
              <w:shd w:val="clear" w:color="auto" w:fill="F5F5F5"/>
            </w:rPr>
          </w:rPrChange>
        </w:rPr>
        <w:br/>
      </w:r>
      <w:proofErr w:type="gramStart"/>
      <w:r w:rsidRPr="00DC7F29">
        <w:rPr>
          <w:rFonts w:ascii="Consolas" w:hAnsi="Consolas" w:cs="Menlo"/>
          <w:b/>
          <w:bCs/>
          <w:color w:val="4472C4" w:themeColor="accent1"/>
          <w:sz w:val="18"/>
          <w:szCs w:val="20"/>
          <w:shd w:val="clear" w:color="auto" w:fill="F5F5F5"/>
          <w:rPrChange w:id="381" w:author="Sundar Murugappan" w:date="2017-08-22T19:47:00Z">
            <w:rPr>
              <w:rFonts w:ascii="Cambria" w:hAnsi="Cambria" w:cs="Menlo"/>
              <w:b/>
              <w:bCs/>
              <w:color w:val="000000" w:themeColor="text1"/>
              <w:sz w:val="20"/>
              <w:szCs w:val="20"/>
              <w:shd w:val="clear" w:color="auto" w:fill="F5F5F5"/>
            </w:rPr>
          </w:rPrChange>
        </w:rPr>
        <w:t>for</w:t>
      </w:r>
      <w:r w:rsidRPr="00DC7F29">
        <w:rPr>
          <w:rFonts w:ascii="Consolas" w:hAnsi="Consolas" w:cs="Menlo"/>
          <w:color w:val="4472C4" w:themeColor="accent1"/>
          <w:sz w:val="18"/>
          <w:szCs w:val="20"/>
          <w:shd w:val="clear" w:color="auto" w:fill="F5F5F5"/>
          <w:rPrChange w:id="382" w:author="Sundar Murugappan" w:date="2017-08-22T19:47:00Z">
            <w:rPr>
              <w:rFonts w:ascii="Cambria" w:hAnsi="Cambria" w:cs="Menlo"/>
              <w:color w:val="000000" w:themeColor="text1"/>
              <w:sz w:val="20"/>
              <w:szCs w:val="20"/>
              <w:shd w:val="clear" w:color="auto" w:fill="F5F5F5"/>
            </w:rPr>
          </w:rPrChange>
        </w:rPr>
        <w:t>(</w:t>
      </w:r>
      <w:proofErr w:type="spellStart"/>
      <w:proofErr w:type="gramEnd"/>
      <w:r w:rsidRPr="00DC7F29">
        <w:rPr>
          <w:rFonts w:ascii="Consolas" w:hAnsi="Consolas" w:cs="Menlo"/>
          <w:color w:val="4472C4" w:themeColor="accent1"/>
          <w:sz w:val="18"/>
          <w:szCs w:val="20"/>
          <w:shd w:val="clear" w:color="auto" w:fill="F5F5F5"/>
          <w:rPrChange w:id="383" w:author="Sundar Murugappan" w:date="2017-08-22T19:47:00Z">
            <w:rPr>
              <w:rFonts w:ascii="Cambria" w:hAnsi="Cambria" w:cs="Menlo"/>
              <w:color w:val="000000" w:themeColor="text1"/>
              <w:sz w:val="20"/>
              <w:szCs w:val="20"/>
              <w:shd w:val="clear" w:color="auto" w:fill="F5F5F5"/>
            </w:rPr>
          </w:rPrChange>
        </w:rPr>
        <w:t>i</w:t>
      </w:r>
      <w:proofErr w:type="spellEnd"/>
      <w:r w:rsidRPr="00DC7F29">
        <w:rPr>
          <w:rFonts w:ascii="Consolas" w:hAnsi="Consolas" w:cs="Menlo"/>
          <w:color w:val="4472C4" w:themeColor="accent1"/>
          <w:sz w:val="18"/>
          <w:szCs w:val="20"/>
          <w:shd w:val="clear" w:color="auto" w:fill="F5F5F5"/>
          <w:rPrChange w:id="384" w:author="Sundar Murugappan" w:date="2017-08-22T19:47:00Z">
            <w:rPr>
              <w:rFonts w:ascii="Cambria" w:hAnsi="Cambria" w:cs="Menlo"/>
              <w:color w:val="000000" w:themeColor="text1"/>
              <w:sz w:val="20"/>
              <w:szCs w:val="20"/>
              <w:shd w:val="clear" w:color="auto" w:fill="F5F5F5"/>
            </w:rPr>
          </w:rPrChange>
        </w:rPr>
        <w:t xml:space="preserve"> </w:t>
      </w:r>
      <w:r w:rsidRPr="00DC7F29">
        <w:rPr>
          <w:rFonts w:ascii="Consolas" w:hAnsi="Consolas" w:cs="Menlo"/>
          <w:b/>
          <w:bCs/>
          <w:color w:val="4472C4" w:themeColor="accent1"/>
          <w:sz w:val="18"/>
          <w:szCs w:val="20"/>
          <w:shd w:val="clear" w:color="auto" w:fill="F5F5F5"/>
          <w:rPrChange w:id="385" w:author="Sundar Murugappan" w:date="2017-08-22T19:47:00Z">
            <w:rPr>
              <w:rFonts w:ascii="Cambria" w:hAnsi="Cambria" w:cs="Menlo"/>
              <w:b/>
              <w:bCs/>
              <w:color w:val="000000" w:themeColor="text1"/>
              <w:sz w:val="20"/>
              <w:szCs w:val="20"/>
              <w:shd w:val="clear" w:color="auto" w:fill="F5F5F5"/>
            </w:rPr>
          </w:rPrChange>
        </w:rPr>
        <w:t xml:space="preserve">in </w:t>
      </w:r>
      <w:r w:rsidRPr="00DC7F29">
        <w:rPr>
          <w:rFonts w:ascii="Consolas" w:hAnsi="Consolas" w:cs="Menlo"/>
          <w:color w:val="4472C4" w:themeColor="accent1"/>
          <w:sz w:val="18"/>
          <w:szCs w:val="20"/>
          <w:shd w:val="clear" w:color="auto" w:fill="F5F5F5"/>
          <w:rPrChange w:id="386" w:author="Sundar Murugappan" w:date="2017-08-22T19:47:00Z">
            <w:rPr>
              <w:rFonts w:ascii="Cambria" w:hAnsi="Cambria" w:cs="Menlo"/>
              <w:color w:val="000000" w:themeColor="text1"/>
              <w:sz w:val="20"/>
              <w:szCs w:val="20"/>
              <w:shd w:val="clear" w:color="auto" w:fill="F5F5F5"/>
            </w:rPr>
          </w:rPrChange>
        </w:rPr>
        <w:t>1</w:t>
      </w:r>
      <w:r w:rsidRPr="00DC7F29">
        <w:rPr>
          <w:rFonts w:ascii="Consolas" w:hAnsi="Consolas" w:cs="Menlo"/>
          <w:b/>
          <w:bCs/>
          <w:color w:val="4472C4" w:themeColor="accent1"/>
          <w:sz w:val="18"/>
          <w:szCs w:val="20"/>
          <w:shd w:val="clear" w:color="auto" w:fill="F5F5F5"/>
          <w:rPrChange w:id="387" w:author="Sundar Murugappan" w:date="2017-08-22T19:47:00Z">
            <w:rPr>
              <w:rFonts w:ascii="Cambria" w:hAnsi="Cambria" w:cs="Menlo"/>
              <w:b/>
              <w:bCs/>
              <w:color w:val="000000" w:themeColor="text1"/>
              <w:sz w:val="20"/>
              <w:szCs w:val="20"/>
              <w:shd w:val="clear" w:color="auto" w:fill="F5F5F5"/>
            </w:rPr>
          </w:rPrChange>
        </w:rPr>
        <w:t>:</w:t>
      </w:r>
      <w:r w:rsidRPr="00DC7F29">
        <w:rPr>
          <w:rFonts w:ascii="Consolas" w:hAnsi="Consolas" w:cs="Menlo"/>
          <w:color w:val="4472C4" w:themeColor="accent1"/>
          <w:sz w:val="18"/>
          <w:szCs w:val="20"/>
          <w:shd w:val="clear" w:color="auto" w:fill="F5F5F5"/>
          <w:rPrChange w:id="388" w:author="Sundar Murugappan" w:date="2017-08-22T19:47:00Z">
            <w:rPr>
              <w:rFonts w:ascii="Cambria" w:hAnsi="Cambria" w:cs="Menlo"/>
              <w:color w:val="000000" w:themeColor="text1"/>
              <w:sz w:val="20"/>
              <w:szCs w:val="20"/>
              <w:shd w:val="clear" w:color="auto" w:fill="F5F5F5"/>
            </w:rPr>
          </w:rPrChange>
        </w:rPr>
        <w:t>100){</w:t>
      </w:r>
      <w:r w:rsidRPr="00DC7F29">
        <w:rPr>
          <w:rFonts w:ascii="Consolas" w:hAnsi="Consolas" w:cs="Menlo"/>
          <w:color w:val="4472C4" w:themeColor="accent1"/>
          <w:sz w:val="18"/>
          <w:szCs w:val="20"/>
          <w:shd w:val="clear" w:color="auto" w:fill="F5F5F5"/>
          <w:rPrChange w:id="389" w:author="Sundar Murugappan" w:date="2017-08-22T19:47:00Z">
            <w:rPr>
              <w:rFonts w:ascii="Cambria" w:hAnsi="Cambria" w:cs="Menlo"/>
              <w:color w:val="000000" w:themeColor="text1"/>
              <w:sz w:val="20"/>
              <w:szCs w:val="20"/>
              <w:shd w:val="clear" w:color="auto" w:fill="F5F5F5"/>
            </w:rPr>
          </w:rPrChange>
        </w:rPr>
        <w:br/>
        <w:t xml:space="preserve">  </w:t>
      </w:r>
      <w:r w:rsidRPr="00DC7F29">
        <w:rPr>
          <w:rFonts w:ascii="Consolas" w:hAnsi="Consolas" w:cs="Menlo"/>
          <w:i/>
          <w:iCs/>
          <w:color w:val="4472C4" w:themeColor="accent1"/>
          <w:sz w:val="18"/>
          <w:szCs w:val="20"/>
          <w:shd w:val="clear" w:color="auto" w:fill="F5F5F5"/>
          <w:rPrChange w:id="390" w:author="Sundar Murugappan" w:date="2017-08-22T19:47:00Z">
            <w:rPr>
              <w:rFonts w:ascii="Cambria" w:hAnsi="Cambria" w:cs="Menlo"/>
              <w:i/>
              <w:iCs/>
              <w:color w:val="000000" w:themeColor="text1"/>
              <w:sz w:val="20"/>
              <w:szCs w:val="20"/>
              <w:shd w:val="clear" w:color="auto" w:fill="F5F5F5"/>
            </w:rPr>
          </w:rPrChange>
        </w:rPr>
        <w:t xml:space="preserve">#Run </w:t>
      </w:r>
      <w:proofErr w:type="spellStart"/>
      <w:r w:rsidRPr="00DC7F29">
        <w:rPr>
          <w:rFonts w:ascii="Consolas" w:hAnsi="Consolas" w:cs="Menlo"/>
          <w:i/>
          <w:iCs/>
          <w:color w:val="4472C4" w:themeColor="accent1"/>
          <w:sz w:val="18"/>
          <w:szCs w:val="20"/>
          <w:shd w:val="clear" w:color="auto" w:fill="F5F5F5"/>
          <w:rPrChange w:id="391" w:author="Sundar Murugappan" w:date="2017-08-22T19:47:00Z">
            <w:rPr>
              <w:rFonts w:ascii="Cambria" w:hAnsi="Cambria" w:cs="Menlo"/>
              <w:i/>
              <w:iCs/>
              <w:color w:val="000000" w:themeColor="text1"/>
              <w:sz w:val="20"/>
              <w:szCs w:val="20"/>
              <w:shd w:val="clear" w:color="auto" w:fill="F5F5F5"/>
            </w:rPr>
          </w:rPrChange>
        </w:rPr>
        <w:t>kmeans</w:t>
      </w:r>
      <w:proofErr w:type="spellEnd"/>
      <w:r w:rsidRPr="00DC7F29">
        <w:rPr>
          <w:rFonts w:ascii="Consolas" w:hAnsi="Consolas" w:cs="Menlo"/>
          <w:i/>
          <w:iCs/>
          <w:color w:val="4472C4" w:themeColor="accent1"/>
          <w:sz w:val="18"/>
          <w:szCs w:val="20"/>
          <w:shd w:val="clear" w:color="auto" w:fill="F5F5F5"/>
          <w:rPrChange w:id="392" w:author="Sundar Murugappan" w:date="2017-08-22T19:47:00Z">
            <w:rPr>
              <w:rFonts w:ascii="Cambria" w:hAnsi="Cambria" w:cs="Menlo"/>
              <w:i/>
              <w:iCs/>
              <w:color w:val="000000" w:themeColor="text1"/>
              <w:sz w:val="20"/>
              <w:szCs w:val="20"/>
              <w:shd w:val="clear" w:color="auto" w:fill="F5F5F5"/>
            </w:rPr>
          </w:rPrChange>
        </w:rPr>
        <w:t xml:space="preserve"> for each level of </w:t>
      </w:r>
      <w:proofErr w:type="spellStart"/>
      <w:r w:rsidRPr="00DC7F29">
        <w:rPr>
          <w:rFonts w:ascii="Consolas" w:hAnsi="Consolas" w:cs="Menlo"/>
          <w:i/>
          <w:iCs/>
          <w:color w:val="4472C4" w:themeColor="accent1"/>
          <w:sz w:val="18"/>
          <w:szCs w:val="20"/>
          <w:shd w:val="clear" w:color="auto" w:fill="F5F5F5"/>
          <w:rPrChange w:id="393" w:author="Sundar Murugappan" w:date="2017-08-22T19:47:00Z">
            <w:rPr>
              <w:rFonts w:ascii="Cambria" w:hAnsi="Cambria" w:cs="Menlo"/>
              <w:i/>
              <w:iCs/>
              <w:color w:val="000000" w:themeColor="text1"/>
              <w:sz w:val="20"/>
              <w:szCs w:val="20"/>
              <w:shd w:val="clear" w:color="auto" w:fill="F5F5F5"/>
            </w:rPr>
          </w:rPrChange>
        </w:rPr>
        <w:t>i</w:t>
      </w:r>
      <w:proofErr w:type="spellEnd"/>
      <w:r w:rsidRPr="00DC7F29">
        <w:rPr>
          <w:rFonts w:ascii="Consolas" w:hAnsi="Consolas" w:cs="Menlo"/>
          <w:i/>
          <w:iCs/>
          <w:color w:val="4472C4" w:themeColor="accent1"/>
          <w:sz w:val="18"/>
          <w:szCs w:val="20"/>
          <w:shd w:val="clear" w:color="auto" w:fill="F5F5F5"/>
          <w:rPrChange w:id="394" w:author="Sundar Murugappan" w:date="2017-08-22T19:47:00Z">
            <w:rPr>
              <w:rFonts w:ascii="Cambria" w:hAnsi="Cambria" w:cs="Menlo"/>
              <w:i/>
              <w:iCs/>
              <w:color w:val="000000" w:themeColor="text1"/>
              <w:sz w:val="20"/>
              <w:szCs w:val="20"/>
              <w:shd w:val="clear" w:color="auto" w:fill="F5F5F5"/>
            </w:rPr>
          </w:rPrChange>
        </w:rPr>
        <w:t>, allowing up to 100 iterations for convergence</w:t>
      </w:r>
      <w:r w:rsidRPr="00DC7F29">
        <w:rPr>
          <w:rFonts w:ascii="Consolas" w:hAnsi="Consolas" w:cs="Menlo"/>
          <w:i/>
          <w:iCs/>
          <w:color w:val="4472C4" w:themeColor="accent1"/>
          <w:sz w:val="18"/>
          <w:szCs w:val="20"/>
          <w:shd w:val="clear" w:color="auto" w:fill="F5F5F5"/>
          <w:rPrChange w:id="395" w:author="Sundar Murugappan" w:date="2017-08-22T19:47:00Z">
            <w:rPr>
              <w:rFonts w:ascii="Cambria" w:hAnsi="Cambria" w:cs="Menlo"/>
              <w:i/>
              <w:iCs/>
              <w:color w:val="000000" w:themeColor="text1"/>
              <w:sz w:val="20"/>
              <w:szCs w:val="20"/>
              <w:shd w:val="clear" w:color="auto" w:fill="F5F5F5"/>
            </w:rPr>
          </w:rPrChange>
        </w:rPr>
        <w:br/>
      </w:r>
      <w:r w:rsidRPr="00DC7F29">
        <w:rPr>
          <w:rFonts w:ascii="Consolas" w:hAnsi="Consolas" w:cs="Menlo"/>
          <w:color w:val="4472C4" w:themeColor="accent1"/>
          <w:sz w:val="18"/>
          <w:szCs w:val="20"/>
          <w:shd w:val="clear" w:color="auto" w:fill="F5F5F5"/>
          <w:rPrChange w:id="396" w:author="Sundar Murugappan" w:date="2017-08-22T19:47:00Z">
            <w:rPr>
              <w:rFonts w:ascii="Cambria" w:hAnsi="Cambria" w:cs="Menlo"/>
              <w:color w:val="000000" w:themeColor="text1"/>
              <w:sz w:val="20"/>
              <w:szCs w:val="20"/>
              <w:shd w:val="clear" w:color="auto" w:fill="F5F5F5"/>
            </w:rPr>
          </w:rPrChange>
        </w:rPr>
        <w:t xml:space="preserve">  </w:t>
      </w:r>
      <w:proofErr w:type="spellStart"/>
      <w:r w:rsidRPr="00DC7F29">
        <w:rPr>
          <w:rFonts w:ascii="Consolas" w:hAnsi="Consolas" w:cs="Menlo"/>
          <w:color w:val="4472C4" w:themeColor="accent1"/>
          <w:sz w:val="18"/>
          <w:szCs w:val="20"/>
          <w:shd w:val="clear" w:color="auto" w:fill="F5F5F5"/>
          <w:rPrChange w:id="397" w:author="Sundar Murugappan" w:date="2017-08-22T19:47:00Z">
            <w:rPr>
              <w:rFonts w:ascii="Cambria" w:hAnsi="Cambria" w:cs="Menlo"/>
              <w:color w:val="000000" w:themeColor="text1"/>
              <w:sz w:val="20"/>
              <w:szCs w:val="20"/>
              <w:shd w:val="clear" w:color="auto" w:fill="F5F5F5"/>
            </w:rPr>
          </w:rPrChange>
        </w:rPr>
        <w:t>kmeans</w:t>
      </w:r>
      <w:proofErr w:type="spellEnd"/>
      <w:r w:rsidRPr="00DC7F29">
        <w:rPr>
          <w:rFonts w:ascii="Consolas" w:hAnsi="Consolas" w:cs="Menlo"/>
          <w:b/>
          <w:bCs/>
          <w:color w:val="4472C4" w:themeColor="accent1"/>
          <w:sz w:val="18"/>
          <w:szCs w:val="20"/>
          <w:shd w:val="clear" w:color="auto" w:fill="F5F5F5"/>
          <w:rPrChange w:id="398" w:author="Sundar Murugappan" w:date="2017-08-22T19:47:00Z">
            <w:rPr>
              <w:rFonts w:ascii="Cambria" w:hAnsi="Cambria" w:cs="Menlo"/>
              <w:b/>
              <w:bCs/>
              <w:color w:val="000000" w:themeColor="text1"/>
              <w:sz w:val="20"/>
              <w:szCs w:val="20"/>
              <w:shd w:val="clear" w:color="auto" w:fill="F5F5F5"/>
            </w:rPr>
          </w:rPrChange>
        </w:rPr>
        <w:t xml:space="preserve">&lt;- </w:t>
      </w:r>
      <w:proofErr w:type="spellStart"/>
      <w:r w:rsidRPr="00DC7F29">
        <w:rPr>
          <w:rFonts w:ascii="Consolas" w:hAnsi="Consolas" w:cs="Menlo"/>
          <w:color w:val="4472C4" w:themeColor="accent1"/>
          <w:sz w:val="18"/>
          <w:szCs w:val="20"/>
          <w:shd w:val="clear" w:color="auto" w:fill="F5F5F5"/>
          <w:rPrChange w:id="399" w:author="Sundar Murugappan" w:date="2017-08-22T19:47:00Z">
            <w:rPr>
              <w:rFonts w:ascii="Cambria" w:hAnsi="Cambria" w:cs="Menlo"/>
              <w:color w:val="000000" w:themeColor="text1"/>
              <w:sz w:val="20"/>
              <w:szCs w:val="20"/>
              <w:shd w:val="clear" w:color="auto" w:fill="F5F5F5"/>
            </w:rPr>
          </w:rPrChange>
        </w:rPr>
        <w:t>kmeans</w:t>
      </w:r>
      <w:proofErr w:type="spellEnd"/>
      <w:r w:rsidRPr="00DC7F29">
        <w:rPr>
          <w:rFonts w:ascii="Consolas" w:hAnsi="Consolas" w:cs="Menlo"/>
          <w:color w:val="4472C4" w:themeColor="accent1"/>
          <w:sz w:val="18"/>
          <w:szCs w:val="20"/>
          <w:shd w:val="clear" w:color="auto" w:fill="F5F5F5"/>
          <w:rPrChange w:id="400" w:author="Sundar Murugappan" w:date="2017-08-22T19:47:00Z">
            <w:rPr>
              <w:rFonts w:ascii="Cambria" w:hAnsi="Cambria" w:cs="Menlo"/>
              <w:color w:val="000000" w:themeColor="text1"/>
              <w:sz w:val="20"/>
              <w:szCs w:val="20"/>
              <w:shd w:val="clear" w:color="auto" w:fill="F5F5F5"/>
            </w:rPr>
          </w:rPrChange>
        </w:rPr>
        <w:t>(x</w:t>
      </w:r>
      <w:r w:rsidRPr="00DC7F29">
        <w:rPr>
          <w:rFonts w:ascii="Consolas" w:hAnsi="Consolas" w:cs="Menlo"/>
          <w:b/>
          <w:bCs/>
          <w:color w:val="4472C4" w:themeColor="accent1"/>
          <w:sz w:val="18"/>
          <w:szCs w:val="20"/>
          <w:shd w:val="clear" w:color="auto" w:fill="F5F5F5"/>
          <w:rPrChange w:id="401" w:author="Sundar Murugappan" w:date="2017-08-22T19:47:00Z">
            <w:rPr>
              <w:rFonts w:ascii="Cambria" w:hAnsi="Cambria" w:cs="Menlo"/>
              <w:b/>
              <w:bCs/>
              <w:color w:val="000000" w:themeColor="text1"/>
              <w:sz w:val="20"/>
              <w:szCs w:val="20"/>
              <w:shd w:val="clear" w:color="auto" w:fill="F5F5F5"/>
            </w:rPr>
          </w:rPrChange>
        </w:rPr>
        <w:t>=</w:t>
      </w:r>
      <w:proofErr w:type="spellStart"/>
      <w:r w:rsidRPr="00DC7F29">
        <w:rPr>
          <w:rFonts w:ascii="Consolas" w:hAnsi="Consolas" w:cs="Menlo"/>
          <w:color w:val="4472C4" w:themeColor="accent1"/>
          <w:sz w:val="18"/>
          <w:szCs w:val="20"/>
          <w:shd w:val="clear" w:color="auto" w:fill="F5F5F5"/>
          <w:rPrChange w:id="402" w:author="Sundar Murugappan" w:date="2017-08-22T19:47:00Z">
            <w:rPr>
              <w:rFonts w:ascii="Cambria" w:hAnsi="Cambria" w:cs="Menlo"/>
              <w:color w:val="000000" w:themeColor="text1"/>
              <w:sz w:val="20"/>
              <w:szCs w:val="20"/>
              <w:shd w:val="clear" w:color="auto" w:fill="F5F5F5"/>
            </w:rPr>
          </w:rPrChange>
        </w:rPr>
        <w:t>dtm</w:t>
      </w:r>
      <w:proofErr w:type="spellEnd"/>
      <w:r w:rsidRPr="00DC7F29">
        <w:rPr>
          <w:rFonts w:ascii="Consolas" w:hAnsi="Consolas" w:cs="Menlo"/>
          <w:color w:val="4472C4" w:themeColor="accent1"/>
          <w:sz w:val="18"/>
          <w:szCs w:val="20"/>
          <w:shd w:val="clear" w:color="auto" w:fill="F5F5F5"/>
          <w:rPrChange w:id="403" w:author="Sundar Murugappan" w:date="2017-08-22T19:47:00Z">
            <w:rPr>
              <w:rFonts w:ascii="Cambria" w:hAnsi="Cambria" w:cs="Menlo"/>
              <w:color w:val="000000" w:themeColor="text1"/>
              <w:sz w:val="20"/>
              <w:szCs w:val="20"/>
              <w:shd w:val="clear" w:color="auto" w:fill="F5F5F5"/>
            </w:rPr>
          </w:rPrChange>
        </w:rPr>
        <w:t>, centers</w:t>
      </w:r>
      <w:r w:rsidRPr="00DC7F29">
        <w:rPr>
          <w:rFonts w:ascii="Consolas" w:hAnsi="Consolas" w:cs="Menlo"/>
          <w:b/>
          <w:bCs/>
          <w:color w:val="4472C4" w:themeColor="accent1"/>
          <w:sz w:val="18"/>
          <w:szCs w:val="20"/>
          <w:shd w:val="clear" w:color="auto" w:fill="F5F5F5"/>
          <w:rPrChange w:id="404" w:author="Sundar Murugappan" w:date="2017-08-22T19:47:00Z">
            <w:rPr>
              <w:rFonts w:ascii="Cambria" w:hAnsi="Cambria" w:cs="Menlo"/>
              <w:b/>
              <w:bCs/>
              <w:color w:val="000000" w:themeColor="text1"/>
              <w:sz w:val="20"/>
              <w:szCs w:val="20"/>
              <w:shd w:val="clear" w:color="auto" w:fill="F5F5F5"/>
            </w:rPr>
          </w:rPrChange>
        </w:rPr>
        <w:t>=</w:t>
      </w:r>
      <w:proofErr w:type="spellStart"/>
      <w:r w:rsidRPr="00DC7F29">
        <w:rPr>
          <w:rFonts w:ascii="Consolas" w:hAnsi="Consolas" w:cs="Menlo"/>
          <w:color w:val="4472C4" w:themeColor="accent1"/>
          <w:sz w:val="18"/>
          <w:szCs w:val="20"/>
          <w:shd w:val="clear" w:color="auto" w:fill="F5F5F5"/>
          <w:rPrChange w:id="405" w:author="Sundar Murugappan" w:date="2017-08-22T19:47:00Z">
            <w:rPr>
              <w:rFonts w:ascii="Cambria" w:hAnsi="Cambria" w:cs="Menlo"/>
              <w:color w:val="000000" w:themeColor="text1"/>
              <w:sz w:val="20"/>
              <w:szCs w:val="20"/>
              <w:shd w:val="clear" w:color="auto" w:fill="F5F5F5"/>
            </w:rPr>
          </w:rPrChange>
        </w:rPr>
        <w:t>i</w:t>
      </w:r>
      <w:proofErr w:type="spellEnd"/>
      <w:r w:rsidRPr="00DC7F29">
        <w:rPr>
          <w:rFonts w:ascii="Consolas" w:hAnsi="Consolas" w:cs="Menlo"/>
          <w:color w:val="4472C4" w:themeColor="accent1"/>
          <w:sz w:val="18"/>
          <w:szCs w:val="20"/>
          <w:shd w:val="clear" w:color="auto" w:fill="F5F5F5"/>
          <w:rPrChange w:id="406" w:author="Sundar Murugappan" w:date="2017-08-22T19:47:00Z">
            <w:rPr>
              <w:rFonts w:ascii="Cambria" w:hAnsi="Cambria" w:cs="Menlo"/>
              <w:color w:val="000000" w:themeColor="text1"/>
              <w:sz w:val="20"/>
              <w:szCs w:val="20"/>
              <w:shd w:val="clear" w:color="auto" w:fill="F5F5F5"/>
            </w:rPr>
          </w:rPrChange>
        </w:rPr>
        <w:t xml:space="preserve">, </w:t>
      </w:r>
      <w:proofErr w:type="spellStart"/>
      <w:r w:rsidRPr="00DC7F29">
        <w:rPr>
          <w:rFonts w:ascii="Consolas" w:hAnsi="Consolas" w:cs="Menlo"/>
          <w:color w:val="4472C4" w:themeColor="accent1"/>
          <w:sz w:val="18"/>
          <w:szCs w:val="20"/>
          <w:shd w:val="clear" w:color="auto" w:fill="F5F5F5"/>
          <w:rPrChange w:id="407" w:author="Sundar Murugappan" w:date="2017-08-22T19:47:00Z">
            <w:rPr>
              <w:rFonts w:ascii="Cambria" w:hAnsi="Cambria" w:cs="Menlo"/>
              <w:color w:val="000000" w:themeColor="text1"/>
              <w:sz w:val="20"/>
              <w:szCs w:val="20"/>
              <w:shd w:val="clear" w:color="auto" w:fill="F5F5F5"/>
            </w:rPr>
          </w:rPrChange>
        </w:rPr>
        <w:t>iter.max</w:t>
      </w:r>
      <w:proofErr w:type="spellEnd"/>
      <w:r w:rsidRPr="00DC7F29">
        <w:rPr>
          <w:rFonts w:ascii="Consolas" w:hAnsi="Consolas" w:cs="Menlo"/>
          <w:b/>
          <w:bCs/>
          <w:color w:val="4472C4" w:themeColor="accent1"/>
          <w:sz w:val="18"/>
          <w:szCs w:val="20"/>
          <w:shd w:val="clear" w:color="auto" w:fill="F5F5F5"/>
          <w:rPrChange w:id="408" w:author="Sundar Murugappan" w:date="2017-08-22T19:47:00Z">
            <w:rPr>
              <w:rFonts w:ascii="Cambria" w:hAnsi="Cambria" w:cs="Menlo"/>
              <w:b/>
              <w:bCs/>
              <w:color w:val="000000" w:themeColor="text1"/>
              <w:sz w:val="20"/>
              <w:szCs w:val="20"/>
              <w:shd w:val="clear" w:color="auto" w:fill="F5F5F5"/>
            </w:rPr>
          </w:rPrChange>
        </w:rPr>
        <w:t>=</w:t>
      </w:r>
      <w:r w:rsidRPr="00DC7F29">
        <w:rPr>
          <w:rFonts w:ascii="Consolas" w:hAnsi="Consolas" w:cs="Menlo"/>
          <w:color w:val="4472C4" w:themeColor="accent1"/>
          <w:sz w:val="18"/>
          <w:szCs w:val="20"/>
          <w:shd w:val="clear" w:color="auto" w:fill="F5F5F5"/>
          <w:rPrChange w:id="409" w:author="Sundar Murugappan" w:date="2017-08-22T19:47:00Z">
            <w:rPr>
              <w:rFonts w:ascii="Cambria" w:hAnsi="Cambria" w:cs="Menlo"/>
              <w:color w:val="000000" w:themeColor="text1"/>
              <w:sz w:val="20"/>
              <w:szCs w:val="20"/>
              <w:shd w:val="clear" w:color="auto" w:fill="F5F5F5"/>
            </w:rPr>
          </w:rPrChange>
        </w:rPr>
        <w:t>100)</w:t>
      </w:r>
    </w:p>
    <w:p w14:paraId="59AC94BA" w14:textId="77777777" w:rsidR="00F30B10" w:rsidRPr="00DC7F29" w:rsidRDefault="00F30B10" w:rsidP="00F30B10">
      <w:pPr>
        <w:spacing w:after="140"/>
        <w:ind w:left="540"/>
        <w:rPr>
          <w:rFonts w:ascii="Consolas" w:hAnsi="Consolas" w:cs="Menlo"/>
          <w:color w:val="4472C4" w:themeColor="accent1"/>
          <w:sz w:val="18"/>
          <w:szCs w:val="20"/>
          <w:rPrChange w:id="410" w:author="Sundar Murugappan" w:date="2017-08-22T19:47:00Z">
            <w:rPr>
              <w:rFonts w:ascii="Cambria" w:hAnsi="Cambria" w:cs="Menlo"/>
              <w:color w:val="000000" w:themeColor="text1"/>
              <w:sz w:val="20"/>
              <w:szCs w:val="20"/>
            </w:rPr>
          </w:rPrChange>
        </w:rPr>
      </w:pPr>
      <w:r w:rsidRPr="00DC7F29">
        <w:rPr>
          <w:rFonts w:ascii="Consolas" w:hAnsi="Consolas" w:cs="Menlo"/>
          <w:i/>
          <w:iCs/>
          <w:color w:val="4472C4" w:themeColor="accent1"/>
          <w:sz w:val="18"/>
          <w:szCs w:val="20"/>
          <w:shd w:val="clear" w:color="auto" w:fill="F5F5F5"/>
          <w:rPrChange w:id="411" w:author="Sundar Murugappan" w:date="2017-08-22T19:47:00Z">
            <w:rPr>
              <w:rFonts w:ascii="Cambria" w:hAnsi="Cambria" w:cs="Menlo"/>
              <w:i/>
              <w:iCs/>
              <w:color w:val="000000" w:themeColor="text1"/>
              <w:sz w:val="20"/>
              <w:szCs w:val="20"/>
              <w:shd w:val="clear" w:color="auto" w:fill="F5F5F5"/>
            </w:rPr>
          </w:rPrChange>
        </w:rPr>
        <w:t xml:space="preserve">#Combine cluster number and cost together, write to </w:t>
      </w:r>
      <w:proofErr w:type="spellStart"/>
      <w:r w:rsidRPr="00DC7F29">
        <w:rPr>
          <w:rFonts w:ascii="Consolas" w:hAnsi="Consolas" w:cs="Menlo"/>
          <w:i/>
          <w:iCs/>
          <w:color w:val="4472C4" w:themeColor="accent1"/>
          <w:sz w:val="18"/>
          <w:szCs w:val="20"/>
          <w:shd w:val="clear" w:color="auto" w:fill="F5F5F5"/>
          <w:rPrChange w:id="412" w:author="Sundar Murugappan" w:date="2017-08-22T19:47:00Z">
            <w:rPr>
              <w:rFonts w:ascii="Cambria" w:hAnsi="Cambria" w:cs="Menlo"/>
              <w:i/>
              <w:iCs/>
              <w:color w:val="000000" w:themeColor="text1"/>
              <w:sz w:val="20"/>
              <w:szCs w:val="20"/>
              <w:shd w:val="clear" w:color="auto" w:fill="F5F5F5"/>
            </w:rPr>
          </w:rPrChange>
        </w:rPr>
        <w:t>df</w:t>
      </w:r>
      <w:proofErr w:type="spellEnd"/>
      <w:r w:rsidRPr="00DC7F29">
        <w:rPr>
          <w:rFonts w:ascii="Consolas" w:hAnsi="Consolas" w:cs="Menlo"/>
          <w:i/>
          <w:iCs/>
          <w:color w:val="4472C4" w:themeColor="accent1"/>
          <w:sz w:val="18"/>
          <w:szCs w:val="20"/>
          <w:shd w:val="clear" w:color="auto" w:fill="F5F5F5"/>
          <w:rPrChange w:id="413" w:author="Sundar Murugappan" w:date="2017-08-22T19:47:00Z">
            <w:rPr>
              <w:rFonts w:ascii="Cambria" w:hAnsi="Cambria" w:cs="Menlo"/>
              <w:i/>
              <w:iCs/>
              <w:color w:val="000000" w:themeColor="text1"/>
              <w:sz w:val="20"/>
              <w:szCs w:val="20"/>
              <w:shd w:val="clear" w:color="auto" w:fill="F5F5F5"/>
            </w:rPr>
          </w:rPrChange>
        </w:rPr>
        <w:br/>
      </w:r>
      <w:r w:rsidRPr="00DC7F29">
        <w:rPr>
          <w:rFonts w:ascii="Consolas" w:hAnsi="Consolas" w:cs="Menlo"/>
          <w:color w:val="4472C4" w:themeColor="accent1"/>
          <w:sz w:val="18"/>
          <w:szCs w:val="20"/>
          <w:shd w:val="clear" w:color="auto" w:fill="F5F5F5"/>
          <w:rPrChange w:id="414" w:author="Sundar Murugappan" w:date="2017-08-22T19:47:00Z">
            <w:rPr>
              <w:rFonts w:ascii="Cambria" w:hAnsi="Cambria" w:cs="Menlo"/>
              <w:color w:val="000000" w:themeColor="text1"/>
              <w:sz w:val="20"/>
              <w:szCs w:val="20"/>
              <w:shd w:val="clear" w:color="auto" w:fill="F5F5F5"/>
            </w:rPr>
          </w:rPrChange>
        </w:rPr>
        <w:t xml:space="preserve">  </w:t>
      </w:r>
      <w:proofErr w:type="spellStart"/>
      <w:r w:rsidRPr="00DC7F29">
        <w:rPr>
          <w:rFonts w:ascii="Consolas" w:hAnsi="Consolas" w:cs="Menlo"/>
          <w:color w:val="4472C4" w:themeColor="accent1"/>
          <w:sz w:val="18"/>
          <w:szCs w:val="20"/>
          <w:shd w:val="clear" w:color="auto" w:fill="F5F5F5"/>
          <w:rPrChange w:id="415" w:author="Sundar Murugappan" w:date="2017-08-22T19:47:00Z">
            <w:rPr>
              <w:rFonts w:ascii="Cambria" w:hAnsi="Cambria" w:cs="Menlo"/>
              <w:color w:val="000000" w:themeColor="text1"/>
              <w:sz w:val="20"/>
              <w:szCs w:val="20"/>
              <w:shd w:val="clear" w:color="auto" w:fill="F5F5F5"/>
            </w:rPr>
          </w:rPrChange>
        </w:rPr>
        <w:t>cost_df</w:t>
      </w:r>
      <w:proofErr w:type="spellEnd"/>
      <w:r w:rsidRPr="00DC7F29">
        <w:rPr>
          <w:rFonts w:ascii="Consolas" w:hAnsi="Consolas" w:cs="Menlo"/>
          <w:b/>
          <w:bCs/>
          <w:color w:val="4472C4" w:themeColor="accent1"/>
          <w:sz w:val="18"/>
          <w:szCs w:val="20"/>
          <w:shd w:val="clear" w:color="auto" w:fill="F5F5F5"/>
          <w:rPrChange w:id="416" w:author="Sundar Murugappan" w:date="2017-08-22T19:47:00Z">
            <w:rPr>
              <w:rFonts w:ascii="Cambria" w:hAnsi="Cambria" w:cs="Menlo"/>
              <w:b/>
              <w:bCs/>
              <w:color w:val="000000" w:themeColor="text1"/>
              <w:sz w:val="20"/>
              <w:szCs w:val="20"/>
              <w:shd w:val="clear" w:color="auto" w:fill="F5F5F5"/>
            </w:rPr>
          </w:rPrChange>
        </w:rPr>
        <w:t xml:space="preserve">&lt;- </w:t>
      </w:r>
      <w:proofErr w:type="spellStart"/>
      <w:proofErr w:type="gramStart"/>
      <w:r w:rsidRPr="00DC7F29">
        <w:rPr>
          <w:rFonts w:ascii="Consolas" w:hAnsi="Consolas" w:cs="Menlo"/>
          <w:color w:val="4472C4" w:themeColor="accent1"/>
          <w:sz w:val="18"/>
          <w:szCs w:val="20"/>
          <w:shd w:val="clear" w:color="auto" w:fill="F5F5F5"/>
          <w:rPrChange w:id="417" w:author="Sundar Murugappan" w:date="2017-08-22T19:47:00Z">
            <w:rPr>
              <w:rFonts w:ascii="Cambria" w:hAnsi="Cambria" w:cs="Menlo"/>
              <w:color w:val="000000" w:themeColor="text1"/>
              <w:sz w:val="20"/>
              <w:szCs w:val="20"/>
              <w:shd w:val="clear" w:color="auto" w:fill="F5F5F5"/>
            </w:rPr>
          </w:rPrChange>
        </w:rPr>
        <w:t>rbind</w:t>
      </w:r>
      <w:proofErr w:type="spellEnd"/>
      <w:r w:rsidRPr="00DC7F29">
        <w:rPr>
          <w:rFonts w:ascii="Consolas" w:hAnsi="Consolas" w:cs="Menlo"/>
          <w:color w:val="4472C4" w:themeColor="accent1"/>
          <w:sz w:val="18"/>
          <w:szCs w:val="20"/>
          <w:shd w:val="clear" w:color="auto" w:fill="F5F5F5"/>
          <w:rPrChange w:id="418" w:author="Sundar Murugappan" w:date="2017-08-22T19:47:00Z">
            <w:rPr>
              <w:rFonts w:ascii="Cambria" w:hAnsi="Cambria" w:cs="Menlo"/>
              <w:color w:val="000000" w:themeColor="text1"/>
              <w:sz w:val="20"/>
              <w:szCs w:val="20"/>
              <w:shd w:val="clear" w:color="auto" w:fill="F5F5F5"/>
            </w:rPr>
          </w:rPrChange>
        </w:rPr>
        <w:t>(</w:t>
      </w:r>
      <w:proofErr w:type="spellStart"/>
      <w:proofErr w:type="gramEnd"/>
      <w:r w:rsidRPr="00DC7F29">
        <w:rPr>
          <w:rFonts w:ascii="Consolas" w:hAnsi="Consolas" w:cs="Menlo"/>
          <w:color w:val="4472C4" w:themeColor="accent1"/>
          <w:sz w:val="18"/>
          <w:szCs w:val="20"/>
          <w:shd w:val="clear" w:color="auto" w:fill="F5F5F5"/>
          <w:rPrChange w:id="419" w:author="Sundar Murugappan" w:date="2017-08-22T19:47:00Z">
            <w:rPr>
              <w:rFonts w:ascii="Cambria" w:hAnsi="Cambria" w:cs="Menlo"/>
              <w:color w:val="000000" w:themeColor="text1"/>
              <w:sz w:val="20"/>
              <w:szCs w:val="20"/>
              <w:shd w:val="clear" w:color="auto" w:fill="F5F5F5"/>
            </w:rPr>
          </w:rPrChange>
        </w:rPr>
        <w:t>cost_df</w:t>
      </w:r>
      <w:proofErr w:type="spellEnd"/>
      <w:r w:rsidRPr="00DC7F29">
        <w:rPr>
          <w:rFonts w:ascii="Consolas" w:hAnsi="Consolas" w:cs="Menlo"/>
          <w:color w:val="4472C4" w:themeColor="accent1"/>
          <w:sz w:val="18"/>
          <w:szCs w:val="20"/>
          <w:shd w:val="clear" w:color="auto" w:fill="F5F5F5"/>
          <w:rPrChange w:id="420" w:author="Sundar Murugappan" w:date="2017-08-22T19:47:00Z">
            <w:rPr>
              <w:rFonts w:ascii="Cambria" w:hAnsi="Cambria" w:cs="Menlo"/>
              <w:color w:val="000000" w:themeColor="text1"/>
              <w:sz w:val="20"/>
              <w:szCs w:val="20"/>
              <w:shd w:val="clear" w:color="auto" w:fill="F5F5F5"/>
            </w:rPr>
          </w:rPrChange>
        </w:rPr>
        <w:t xml:space="preserve">, </w:t>
      </w:r>
      <w:proofErr w:type="spellStart"/>
      <w:r w:rsidRPr="00DC7F29">
        <w:rPr>
          <w:rFonts w:ascii="Consolas" w:hAnsi="Consolas" w:cs="Menlo"/>
          <w:color w:val="4472C4" w:themeColor="accent1"/>
          <w:sz w:val="18"/>
          <w:szCs w:val="20"/>
          <w:shd w:val="clear" w:color="auto" w:fill="F5F5F5"/>
          <w:rPrChange w:id="421" w:author="Sundar Murugappan" w:date="2017-08-22T19:47:00Z">
            <w:rPr>
              <w:rFonts w:ascii="Cambria" w:hAnsi="Cambria" w:cs="Menlo"/>
              <w:color w:val="000000" w:themeColor="text1"/>
              <w:sz w:val="20"/>
              <w:szCs w:val="20"/>
              <w:shd w:val="clear" w:color="auto" w:fill="F5F5F5"/>
            </w:rPr>
          </w:rPrChange>
        </w:rPr>
        <w:t>cbind</w:t>
      </w:r>
      <w:proofErr w:type="spellEnd"/>
      <w:r w:rsidRPr="00DC7F29">
        <w:rPr>
          <w:rFonts w:ascii="Consolas" w:hAnsi="Consolas" w:cs="Menlo"/>
          <w:color w:val="4472C4" w:themeColor="accent1"/>
          <w:sz w:val="18"/>
          <w:szCs w:val="20"/>
          <w:shd w:val="clear" w:color="auto" w:fill="F5F5F5"/>
          <w:rPrChange w:id="422" w:author="Sundar Murugappan" w:date="2017-08-22T19:47:00Z">
            <w:rPr>
              <w:rFonts w:ascii="Cambria" w:hAnsi="Cambria" w:cs="Menlo"/>
              <w:color w:val="000000" w:themeColor="text1"/>
              <w:sz w:val="20"/>
              <w:szCs w:val="20"/>
              <w:shd w:val="clear" w:color="auto" w:fill="F5F5F5"/>
            </w:rPr>
          </w:rPrChange>
        </w:rPr>
        <w:t>(</w:t>
      </w:r>
      <w:proofErr w:type="spellStart"/>
      <w:r w:rsidRPr="00DC7F29">
        <w:rPr>
          <w:rFonts w:ascii="Consolas" w:hAnsi="Consolas" w:cs="Menlo"/>
          <w:color w:val="4472C4" w:themeColor="accent1"/>
          <w:sz w:val="18"/>
          <w:szCs w:val="20"/>
          <w:shd w:val="clear" w:color="auto" w:fill="F5F5F5"/>
          <w:rPrChange w:id="423" w:author="Sundar Murugappan" w:date="2017-08-22T19:47:00Z">
            <w:rPr>
              <w:rFonts w:ascii="Cambria" w:hAnsi="Cambria" w:cs="Menlo"/>
              <w:color w:val="000000" w:themeColor="text1"/>
              <w:sz w:val="20"/>
              <w:szCs w:val="20"/>
              <w:shd w:val="clear" w:color="auto" w:fill="F5F5F5"/>
            </w:rPr>
          </w:rPrChange>
        </w:rPr>
        <w:t>i</w:t>
      </w:r>
      <w:proofErr w:type="spellEnd"/>
      <w:r w:rsidRPr="00DC7F29">
        <w:rPr>
          <w:rFonts w:ascii="Consolas" w:hAnsi="Consolas" w:cs="Menlo"/>
          <w:color w:val="4472C4" w:themeColor="accent1"/>
          <w:sz w:val="18"/>
          <w:szCs w:val="20"/>
          <w:shd w:val="clear" w:color="auto" w:fill="F5F5F5"/>
          <w:rPrChange w:id="424" w:author="Sundar Murugappan" w:date="2017-08-22T19:47:00Z">
            <w:rPr>
              <w:rFonts w:ascii="Cambria" w:hAnsi="Cambria" w:cs="Menlo"/>
              <w:color w:val="000000" w:themeColor="text1"/>
              <w:sz w:val="20"/>
              <w:szCs w:val="20"/>
              <w:shd w:val="clear" w:color="auto" w:fill="F5F5F5"/>
            </w:rPr>
          </w:rPrChange>
        </w:rPr>
        <w:t xml:space="preserve">, </w:t>
      </w:r>
      <w:proofErr w:type="spellStart"/>
      <w:r w:rsidRPr="00DC7F29">
        <w:rPr>
          <w:rFonts w:ascii="Consolas" w:hAnsi="Consolas" w:cs="Menlo"/>
          <w:color w:val="4472C4" w:themeColor="accent1"/>
          <w:sz w:val="18"/>
          <w:szCs w:val="20"/>
          <w:shd w:val="clear" w:color="auto" w:fill="F5F5F5"/>
          <w:rPrChange w:id="425" w:author="Sundar Murugappan" w:date="2017-08-22T19:47:00Z">
            <w:rPr>
              <w:rFonts w:ascii="Cambria" w:hAnsi="Cambria" w:cs="Menlo"/>
              <w:color w:val="000000" w:themeColor="text1"/>
              <w:sz w:val="20"/>
              <w:szCs w:val="20"/>
              <w:shd w:val="clear" w:color="auto" w:fill="F5F5F5"/>
            </w:rPr>
          </w:rPrChange>
        </w:rPr>
        <w:t>kmeans</w:t>
      </w:r>
      <w:r w:rsidRPr="00DC7F29">
        <w:rPr>
          <w:rFonts w:ascii="Consolas" w:hAnsi="Consolas" w:cs="Menlo"/>
          <w:b/>
          <w:bCs/>
          <w:color w:val="4472C4" w:themeColor="accent1"/>
          <w:sz w:val="18"/>
          <w:szCs w:val="20"/>
          <w:shd w:val="clear" w:color="auto" w:fill="F5F5F5"/>
          <w:rPrChange w:id="426" w:author="Sundar Murugappan" w:date="2017-08-22T19:47:00Z">
            <w:rPr>
              <w:rFonts w:ascii="Cambria" w:hAnsi="Cambria" w:cs="Menlo"/>
              <w:b/>
              <w:bCs/>
              <w:color w:val="000000" w:themeColor="text1"/>
              <w:sz w:val="20"/>
              <w:szCs w:val="20"/>
              <w:shd w:val="clear" w:color="auto" w:fill="F5F5F5"/>
            </w:rPr>
          </w:rPrChange>
        </w:rPr>
        <w:t>$</w:t>
      </w:r>
      <w:r w:rsidRPr="00DC7F29">
        <w:rPr>
          <w:rFonts w:ascii="Consolas" w:hAnsi="Consolas" w:cs="Menlo"/>
          <w:color w:val="4472C4" w:themeColor="accent1"/>
          <w:sz w:val="18"/>
          <w:szCs w:val="20"/>
          <w:shd w:val="clear" w:color="auto" w:fill="F5F5F5"/>
          <w:rPrChange w:id="427" w:author="Sundar Murugappan" w:date="2017-08-22T19:47:00Z">
            <w:rPr>
              <w:rFonts w:ascii="Cambria" w:hAnsi="Cambria" w:cs="Menlo"/>
              <w:color w:val="000000" w:themeColor="text1"/>
              <w:sz w:val="20"/>
              <w:szCs w:val="20"/>
              <w:shd w:val="clear" w:color="auto" w:fill="F5F5F5"/>
            </w:rPr>
          </w:rPrChange>
        </w:rPr>
        <w:t>tot.withinss</w:t>
      </w:r>
      <w:proofErr w:type="spellEnd"/>
      <w:r w:rsidRPr="00DC7F29">
        <w:rPr>
          <w:rFonts w:ascii="Consolas" w:hAnsi="Consolas" w:cs="Menlo"/>
          <w:color w:val="4472C4" w:themeColor="accent1"/>
          <w:sz w:val="18"/>
          <w:szCs w:val="20"/>
          <w:shd w:val="clear" w:color="auto" w:fill="F5F5F5"/>
          <w:rPrChange w:id="428" w:author="Sundar Murugappan" w:date="2017-08-22T19:47:00Z">
            <w:rPr>
              <w:rFonts w:ascii="Cambria" w:hAnsi="Cambria" w:cs="Menlo"/>
              <w:color w:val="000000" w:themeColor="text1"/>
              <w:sz w:val="20"/>
              <w:szCs w:val="20"/>
              <w:shd w:val="clear" w:color="auto" w:fill="F5F5F5"/>
            </w:rPr>
          </w:rPrChange>
        </w:rPr>
        <w:t>))</w:t>
      </w:r>
    </w:p>
    <w:p w14:paraId="4CD2844D" w14:textId="77777777" w:rsidR="00F30B10" w:rsidRPr="00DC7F29" w:rsidRDefault="00F30B10" w:rsidP="00F30B10">
      <w:pPr>
        <w:spacing w:after="140"/>
        <w:ind w:left="540"/>
        <w:rPr>
          <w:rFonts w:ascii="Consolas" w:hAnsi="Consolas" w:cs="Menlo"/>
          <w:color w:val="4472C4" w:themeColor="accent1"/>
          <w:sz w:val="18"/>
          <w:szCs w:val="20"/>
          <w:rPrChange w:id="429" w:author="Sundar Murugappan" w:date="2017-08-22T19:47:00Z">
            <w:rPr>
              <w:rFonts w:ascii="Cambria" w:hAnsi="Cambria" w:cs="Menlo"/>
              <w:color w:val="000000" w:themeColor="text1"/>
              <w:sz w:val="20"/>
              <w:szCs w:val="20"/>
            </w:rPr>
          </w:rPrChange>
        </w:rPr>
      </w:pPr>
      <w:r w:rsidRPr="00DC7F29">
        <w:rPr>
          <w:rFonts w:ascii="Consolas" w:hAnsi="Consolas" w:cs="Menlo"/>
          <w:color w:val="4472C4" w:themeColor="accent1"/>
          <w:sz w:val="18"/>
          <w:szCs w:val="20"/>
          <w:shd w:val="clear" w:color="auto" w:fill="F5F5F5"/>
          <w:rPrChange w:id="430" w:author="Sundar Murugappan" w:date="2017-08-22T19:47:00Z">
            <w:rPr>
              <w:rFonts w:ascii="Cambria" w:hAnsi="Cambria" w:cs="Menlo"/>
              <w:color w:val="000000" w:themeColor="text1"/>
              <w:sz w:val="20"/>
              <w:szCs w:val="20"/>
              <w:shd w:val="clear" w:color="auto" w:fill="F5F5F5"/>
            </w:rPr>
          </w:rPrChange>
        </w:rPr>
        <w:t>}</w:t>
      </w:r>
      <w:r w:rsidRPr="00DC7F29">
        <w:rPr>
          <w:rFonts w:ascii="Consolas" w:hAnsi="Consolas" w:cs="Menlo"/>
          <w:color w:val="4472C4" w:themeColor="accent1"/>
          <w:sz w:val="18"/>
          <w:szCs w:val="20"/>
          <w:shd w:val="clear" w:color="auto" w:fill="F5F5F5"/>
          <w:rPrChange w:id="431" w:author="Sundar Murugappan" w:date="2017-08-22T19:47:00Z">
            <w:rPr>
              <w:rFonts w:ascii="Cambria" w:hAnsi="Cambria" w:cs="Menlo"/>
              <w:color w:val="000000" w:themeColor="text1"/>
              <w:sz w:val="20"/>
              <w:szCs w:val="20"/>
              <w:shd w:val="clear" w:color="auto" w:fill="F5F5F5"/>
            </w:rPr>
          </w:rPrChange>
        </w:rPr>
        <w:br/>
      </w:r>
      <w:r w:rsidRPr="00DC7F29">
        <w:rPr>
          <w:rFonts w:ascii="Consolas" w:hAnsi="Consolas" w:cs="Menlo"/>
          <w:b/>
          <w:bCs/>
          <w:color w:val="4472C4" w:themeColor="accent1"/>
          <w:sz w:val="18"/>
          <w:szCs w:val="20"/>
          <w:shd w:val="clear" w:color="auto" w:fill="F5F5F5"/>
          <w:rPrChange w:id="432" w:author="Sundar Murugappan" w:date="2017-08-22T19:47:00Z">
            <w:rPr>
              <w:rFonts w:ascii="Cambria" w:hAnsi="Cambria" w:cs="Menlo"/>
              <w:b/>
              <w:bCs/>
              <w:color w:val="000000" w:themeColor="text1"/>
              <w:sz w:val="20"/>
              <w:szCs w:val="20"/>
              <w:shd w:val="clear" w:color="auto" w:fill="F5F5F5"/>
            </w:rPr>
          </w:rPrChange>
        </w:rPr>
        <w:t>names</w:t>
      </w:r>
      <w:r w:rsidRPr="00DC7F29">
        <w:rPr>
          <w:rFonts w:ascii="Consolas" w:hAnsi="Consolas" w:cs="Menlo"/>
          <w:color w:val="4472C4" w:themeColor="accent1"/>
          <w:sz w:val="18"/>
          <w:szCs w:val="20"/>
          <w:shd w:val="clear" w:color="auto" w:fill="F5F5F5"/>
          <w:rPrChange w:id="433" w:author="Sundar Murugappan" w:date="2017-08-22T19:47:00Z">
            <w:rPr>
              <w:rFonts w:ascii="Cambria" w:hAnsi="Cambria" w:cs="Menlo"/>
              <w:color w:val="000000" w:themeColor="text1"/>
              <w:sz w:val="20"/>
              <w:szCs w:val="20"/>
              <w:shd w:val="clear" w:color="auto" w:fill="F5F5F5"/>
            </w:rPr>
          </w:rPrChange>
        </w:rPr>
        <w:t>(</w:t>
      </w:r>
      <w:proofErr w:type="spellStart"/>
      <w:r w:rsidRPr="00DC7F29">
        <w:rPr>
          <w:rFonts w:ascii="Consolas" w:hAnsi="Consolas" w:cs="Menlo"/>
          <w:color w:val="4472C4" w:themeColor="accent1"/>
          <w:sz w:val="18"/>
          <w:szCs w:val="20"/>
          <w:shd w:val="clear" w:color="auto" w:fill="F5F5F5"/>
          <w:rPrChange w:id="434" w:author="Sundar Murugappan" w:date="2017-08-22T19:47:00Z">
            <w:rPr>
              <w:rFonts w:ascii="Cambria" w:hAnsi="Cambria" w:cs="Menlo"/>
              <w:color w:val="000000" w:themeColor="text1"/>
              <w:sz w:val="20"/>
              <w:szCs w:val="20"/>
              <w:shd w:val="clear" w:color="auto" w:fill="F5F5F5"/>
            </w:rPr>
          </w:rPrChange>
        </w:rPr>
        <w:t>cost_df</w:t>
      </w:r>
      <w:proofErr w:type="spellEnd"/>
      <w:r w:rsidRPr="00DC7F29">
        <w:rPr>
          <w:rFonts w:ascii="Consolas" w:hAnsi="Consolas" w:cs="Menlo"/>
          <w:color w:val="4472C4" w:themeColor="accent1"/>
          <w:sz w:val="18"/>
          <w:szCs w:val="20"/>
          <w:shd w:val="clear" w:color="auto" w:fill="F5F5F5"/>
          <w:rPrChange w:id="435" w:author="Sundar Murugappan" w:date="2017-08-22T19:47:00Z">
            <w:rPr>
              <w:rFonts w:ascii="Cambria" w:hAnsi="Cambria" w:cs="Menlo"/>
              <w:color w:val="000000" w:themeColor="text1"/>
              <w:sz w:val="20"/>
              <w:szCs w:val="20"/>
              <w:shd w:val="clear" w:color="auto" w:fill="F5F5F5"/>
            </w:rPr>
          </w:rPrChange>
        </w:rPr>
        <w:t xml:space="preserve">) </w:t>
      </w:r>
      <w:r w:rsidRPr="00DC7F29">
        <w:rPr>
          <w:rFonts w:ascii="Consolas" w:hAnsi="Consolas" w:cs="Menlo"/>
          <w:b/>
          <w:bCs/>
          <w:color w:val="4472C4" w:themeColor="accent1"/>
          <w:sz w:val="18"/>
          <w:szCs w:val="20"/>
          <w:shd w:val="clear" w:color="auto" w:fill="F5F5F5"/>
          <w:rPrChange w:id="436" w:author="Sundar Murugappan" w:date="2017-08-22T19:47:00Z">
            <w:rPr>
              <w:rFonts w:ascii="Cambria" w:hAnsi="Cambria" w:cs="Menlo"/>
              <w:b/>
              <w:bCs/>
              <w:color w:val="000000" w:themeColor="text1"/>
              <w:sz w:val="20"/>
              <w:szCs w:val="20"/>
              <w:shd w:val="clear" w:color="auto" w:fill="F5F5F5"/>
            </w:rPr>
          </w:rPrChange>
        </w:rPr>
        <w:t xml:space="preserve">&lt;- </w:t>
      </w:r>
      <w:proofErr w:type="gramStart"/>
      <w:r w:rsidRPr="00DC7F29">
        <w:rPr>
          <w:rFonts w:ascii="Consolas" w:hAnsi="Consolas" w:cs="Menlo"/>
          <w:b/>
          <w:bCs/>
          <w:color w:val="4472C4" w:themeColor="accent1"/>
          <w:sz w:val="18"/>
          <w:szCs w:val="20"/>
          <w:shd w:val="clear" w:color="auto" w:fill="F5F5F5"/>
          <w:rPrChange w:id="437" w:author="Sundar Murugappan" w:date="2017-08-22T19:47:00Z">
            <w:rPr>
              <w:rFonts w:ascii="Cambria" w:hAnsi="Cambria" w:cs="Menlo"/>
              <w:b/>
              <w:bCs/>
              <w:color w:val="000000" w:themeColor="text1"/>
              <w:sz w:val="20"/>
              <w:szCs w:val="20"/>
              <w:shd w:val="clear" w:color="auto" w:fill="F5F5F5"/>
            </w:rPr>
          </w:rPrChange>
        </w:rPr>
        <w:t>c</w:t>
      </w:r>
      <w:r w:rsidRPr="00DC7F29">
        <w:rPr>
          <w:rFonts w:ascii="Consolas" w:hAnsi="Consolas" w:cs="Menlo"/>
          <w:color w:val="4472C4" w:themeColor="accent1"/>
          <w:sz w:val="18"/>
          <w:szCs w:val="20"/>
          <w:shd w:val="clear" w:color="auto" w:fill="F5F5F5"/>
          <w:rPrChange w:id="438" w:author="Sundar Murugappan" w:date="2017-08-22T19:47:00Z">
            <w:rPr>
              <w:rFonts w:ascii="Cambria" w:hAnsi="Cambria" w:cs="Menlo"/>
              <w:color w:val="000000" w:themeColor="text1"/>
              <w:sz w:val="20"/>
              <w:szCs w:val="20"/>
              <w:shd w:val="clear" w:color="auto" w:fill="F5F5F5"/>
            </w:rPr>
          </w:rPrChange>
        </w:rPr>
        <w:t>(</w:t>
      </w:r>
      <w:proofErr w:type="gramEnd"/>
      <w:r w:rsidRPr="00DC7F29">
        <w:rPr>
          <w:rFonts w:ascii="Consolas" w:hAnsi="Consolas" w:cs="Menlo"/>
          <w:color w:val="4472C4" w:themeColor="accent1"/>
          <w:sz w:val="18"/>
          <w:szCs w:val="20"/>
          <w:shd w:val="clear" w:color="auto" w:fill="F5F5F5"/>
          <w:rPrChange w:id="439" w:author="Sundar Murugappan" w:date="2017-08-22T19:47:00Z">
            <w:rPr>
              <w:rFonts w:ascii="Cambria" w:hAnsi="Cambria" w:cs="Menlo"/>
              <w:color w:val="000000" w:themeColor="text1"/>
              <w:sz w:val="20"/>
              <w:szCs w:val="20"/>
              <w:shd w:val="clear" w:color="auto" w:fill="F5F5F5"/>
            </w:rPr>
          </w:rPrChange>
        </w:rPr>
        <w:t>"cluster", "cost")</w:t>
      </w:r>
    </w:p>
    <w:p w14:paraId="432A6AEB" w14:textId="77777777"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xml:space="preserve">The </w:t>
      </w:r>
      <w:proofErr w:type="spellStart"/>
      <w:r w:rsidRPr="00F30B10">
        <w:rPr>
          <w:rFonts w:ascii="Cambria" w:hAnsi="Cambria" w:cs="Times New Roman"/>
          <w:sz w:val="20"/>
          <w:szCs w:val="20"/>
        </w:rPr>
        <w:t>cost_df</w:t>
      </w:r>
      <w:proofErr w:type="spellEnd"/>
      <w:r w:rsidRPr="00F30B10">
        <w:rPr>
          <w:rFonts w:ascii="Cambria" w:hAnsi="Cambria" w:cs="Times New Roman"/>
          <w:sz w:val="20"/>
          <w:szCs w:val="20"/>
        </w:rPr>
        <w:t xml:space="preserve"> </w:t>
      </w:r>
      <w:proofErr w:type="spellStart"/>
      <w:r w:rsidRPr="00F30B10">
        <w:rPr>
          <w:rFonts w:ascii="Cambria" w:hAnsi="Cambria" w:cs="Times New Roman"/>
          <w:sz w:val="20"/>
          <w:szCs w:val="20"/>
        </w:rPr>
        <w:t>dataframe</w:t>
      </w:r>
      <w:proofErr w:type="spellEnd"/>
      <w:r w:rsidRPr="00F30B10">
        <w:rPr>
          <w:rFonts w:ascii="Cambria" w:hAnsi="Cambria" w:cs="Times New Roman"/>
          <w:sz w:val="20"/>
          <w:szCs w:val="20"/>
        </w:rPr>
        <w:t xml:space="preserve"> accumulates results from each run, which is then plotted using ggplot2. This plot will help us understand breakpoints in our cost and helps us decide on where to stop adding clusters. At certain points in the graph, you will see the graph start to flatten out which indicates stopping point for adding any more clusters. Adding more clusters only makes the entire technique ineffective and inaccurate. </w:t>
      </w:r>
    </w:p>
    <w:p w14:paraId="4D549741" w14:textId="331EC50A"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xml:space="preserve">Clustering here serves to discover underlying patterns and divide search tags into separate groups. Hence, following clustering we can apply Classification in order to take these features and predict classes. For Classification, we look to map keywords to </w:t>
      </w:r>
      <w:del w:id="440" w:author="Sundar Murugappan" w:date="2017-08-22T19:29:00Z">
        <w:r w:rsidRPr="00F30B10" w:rsidDel="00EF597D">
          <w:rPr>
            <w:rFonts w:ascii="Cambria" w:hAnsi="Cambria" w:cs="Times New Roman"/>
            <w:sz w:val="20"/>
            <w:szCs w:val="20"/>
          </w:rPr>
          <w:delText>users</w:delText>
        </w:r>
      </w:del>
      <w:ins w:id="441" w:author="Sundar Murugappan" w:date="2017-08-22T19:29:00Z">
        <w:r w:rsidR="00EF597D" w:rsidRPr="00F30B10">
          <w:rPr>
            <w:rFonts w:ascii="Cambria" w:hAnsi="Cambria" w:cs="Times New Roman"/>
            <w:sz w:val="20"/>
            <w:szCs w:val="20"/>
          </w:rPr>
          <w:t>users’</w:t>
        </w:r>
      </w:ins>
      <w:r w:rsidRPr="00F30B10">
        <w:rPr>
          <w:rFonts w:ascii="Cambria" w:hAnsi="Cambria" w:cs="Times New Roman"/>
          <w:sz w:val="20"/>
          <w:szCs w:val="20"/>
        </w:rPr>
        <w:t xml:space="preserve"> needs and state of mind. Here, we can apply Naïve Bayes and Support Vector Machine classifiers to return list of search terms given a search tag. </w:t>
      </w:r>
    </w:p>
    <w:p w14:paraId="413B894E" w14:textId="3E79DF62"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xml:space="preserve">Naïve Bayes - We need to classify search terms into different labels. Pythons </w:t>
      </w:r>
      <w:proofErr w:type="spellStart"/>
      <w:r w:rsidRPr="00F30B10">
        <w:rPr>
          <w:rFonts w:ascii="Cambria" w:hAnsi="Cambria" w:cs="Times New Roman"/>
          <w:sz w:val="20"/>
          <w:szCs w:val="20"/>
        </w:rPr>
        <w:t>scikit</w:t>
      </w:r>
      <w:proofErr w:type="spellEnd"/>
      <w:r w:rsidRPr="00F30B10">
        <w:rPr>
          <w:rFonts w:ascii="Cambria" w:hAnsi="Cambria" w:cs="Times New Roman"/>
          <w:sz w:val="20"/>
          <w:szCs w:val="20"/>
        </w:rPr>
        <w:t>-learn package can be used for this purpose. In order to train this multinomial Naïve Bayes classifier, I first need to get training data containing tags (80% of the original dataset) and labels. Labels are states where keywords would be classified. In this dataset, "category" will be the labels. We have 25 distinct categories such as emoji, audio, uploads, packs, profiles</w:t>
      </w:r>
      <w:del w:id="442" w:author="Sundar Murugappan" w:date="2017-08-22T19:30:00Z">
        <w:r w:rsidRPr="00F30B10" w:rsidDel="00EF597D">
          <w:rPr>
            <w:rFonts w:ascii="Cambria" w:hAnsi="Cambria" w:cs="Times New Roman"/>
            <w:sz w:val="20"/>
            <w:szCs w:val="20"/>
          </w:rPr>
          <w:delText xml:space="preserve"> </w:delText>
        </w:r>
      </w:del>
      <w:ins w:id="443" w:author="Sundar Murugappan" w:date="2017-08-22T19:30:00Z">
        <w:r w:rsidR="00EF597D">
          <w:rPr>
            <w:rFonts w:ascii="Cambria" w:hAnsi="Cambria" w:cs="Times New Roman"/>
            <w:sz w:val="20"/>
            <w:szCs w:val="20"/>
          </w:rPr>
          <w:t xml:space="preserve"> </w:t>
        </w:r>
      </w:ins>
      <w:del w:id="444" w:author="Sundar Murugappan" w:date="2017-08-22T19:30:00Z">
        <w:r w:rsidRPr="00F30B10" w:rsidDel="00EF597D">
          <w:rPr>
            <w:rFonts w:ascii="Cambria" w:hAnsi="Cambria" w:cs="Times New Roman"/>
            <w:sz w:val="20"/>
            <w:szCs w:val="20"/>
          </w:rPr>
          <w:delText>,</w:delText>
        </w:r>
      </w:del>
      <w:r w:rsidRPr="00F30B10">
        <w:rPr>
          <w:rFonts w:ascii="Cambria" w:hAnsi="Cambria" w:cs="Times New Roman"/>
          <w:sz w:val="20"/>
          <w:szCs w:val="20"/>
        </w:rPr>
        <w:t xml:space="preserve">etc. </w:t>
      </w:r>
    </w:p>
    <w:p w14:paraId="240F565F" w14:textId="647B88C4"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On running the classifier through this training dataset and labels, we can measure Accuracy and Confusion Matrix in order to test the effectiveness of this model. Following this, we can run the rest of the 20% of the dataset which is the validation dataset and compute accuracy and Confusion Matrix to confirm validity of this classifier on this dataset.</w:t>
      </w:r>
      <w:ins w:id="445" w:author="Sundar Murugappan" w:date="2017-08-22T19:30:00Z">
        <w:r w:rsidR="00EF597D">
          <w:rPr>
            <w:rFonts w:ascii="Cambria" w:hAnsi="Cambria" w:cs="Times New Roman"/>
            <w:sz w:val="20"/>
            <w:szCs w:val="20"/>
          </w:rPr>
          <w:t xml:space="preserve"> We can also use Precision-Recall here. </w:t>
        </w:r>
      </w:ins>
      <w:del w:id="446" w:author="Sundar Murugappan" w:date="2017-08-22T19:30:00Z">
        <w:r w:rsidRPr="00F30B10" w:rsidDel="00EF597D">
          <w:rPr>
            <w:rFonts w:ascii="Cambria" w:hAnsi="Cambria" w:cs="Times New Roman"/>
            <w:sz w:val="20"/>
            <w:szCs w:val="20"/>
          </w:rPr>
          <w:delText xml:space="preserve"> </w:delText>
        </w:r>
      </w:del>
    </w:p>
    <w:p w14:paraId="7B71369A" w14:textId="77777777" w:rsidR="00F30B10" w:rsidRPr="00F30B10" w:rsidRDefault="00F30B10" w:rsidP="00F30B10">
      <w:pPr>
        <w:ind w:left="540"/>
        <w:rPr>
          <w:rFonts w:ascii="Cambria" w:hAnsi="Cambria" w:cs="Times New Roman"/>
          <w:sz w:val="20"/>
          <w:szCs w:val="20"/>
        </w:rPr>
      </w:pPr>
      <w:proofErr w:type="gramStart"/>
      <w:r w:rsidRPr="00F30B10">
        <w:rPr>
          <w:rFonts w:ascii="Cambria" w:hAnsi="Cambria" w:cs="Times New Roman"/>
          <w:sz w:val="20"/>
          <w:szCs w:val="20"/>
        </w:rPr>
        <w:t>Similarly</w:t>
      </w:r>
      <w:proofErr w:type="gramEnd"/>
      <w:r w:rsidRPr="00F30B10">
        <w:rPr>
          <w:rFonts w:ascii="Cambria" w:hAnsi="Cambria" w:cs="Times New Roman"/>
          <w:sz w:val="20"/>
          <w:szCs w:val="20"/>
        </w:rPr>
        <w:t xml:space="preserve"> we can apply SVM using Python </w:t>
      </w:r>
      <w:proofErr w:type="spellStart"/>
      <w:r w:rsidRPr="00F30B10">
        <w:rPr>
          <w:rFonts w:ascii="Cambria" w:hAnsi="Cambria" w:cs="Times New Roman"/>
          <w:sz w:val="20"/>
          <w:szCs w:val="20"/>
        </w:rPr>
        <w:t>sckit</w:t>
      </w:r>
      <w:proofErr w:type="spellEnd"/>
      <w:r w:rsidRPr="00F30B10">
        <w:rPr>
          <w:rFonts w:ascii="Cambria" w:hAnsi="Cambria" w:cs="Times New Roman"/>
          <w:sz w:val="20"/>
          <w:szCs w:val="20"/>
        </w:rPr>
        <w:t xml:space="preserve">-learn - SVM is non-probabilistic classifier. It learns non-linear models. </w:t>
      </w:r>
    </w:p>
    <w:p w14:paraId="4148A5B6" w14:textId="77777777"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Naive Bayes treats features as independent, whereas SVM looks at the interactions between them to a certain degree, as long as you’re using a non-linear kernel.</w:t>
      </w:r>
    </w:p>
    <w:p w14:paraId="1B0A0306" w14:textId="77777777"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xml:space="preserve">Confusion Matrix is the most appropriate metric for calculating validity of the classifier as it helps us understand the Actual vs Predicted - how many search terms were actually classified vs predicted. </w:t>
      </w:r>
    </w:p>
    <w:p w14:paraId="6A22B0BA" w14:textId="3209D16E"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xml:space="preserve">Deciding on the best classifier for this </w:t>
      </w:r>
      <w:del w:id="447" w:author="Sundar Murugappan" w:date="2017-08-22T19:48:00Z">
        <w:r w:rsidRPr="00F30B10" w:rsidDel="00DC7F29">
          <w:rPr>
            <w:rFonts w:ascii="Cambria" w:hAnsi="Cambria" w:cs="Times New Roman"/>
            <w:sz w:val="20"/>
            <w:szCs w:val="20"/>
          </w:rPr>
          <w:delText>dataset  is</w:delText>
        </w:r>
      </w:del>
      <w:ins w:id="448" w:author="Sundar Murugappan" w:date="2017-08-22T19:48:00Z">
        <w:r w:rsidR="00DC7F29" w:rsidRPr="00F30B10">
          <w:rPr>
            <w:rFonts w:ascii="Cambria" w:hAnsi="Cambria" w:cs="Times New Roman"/>
            <w:sz w:val="20"/>
            <w:szCs w:val="20"/>
          </w:rPr>
          <w:t>dataset is</w:t>
        </w:r>
      </w:ins>
      <w:r w:rsidRPr="00F30B10">
        <w:rPr>
          <w:rFonts w:ascii="Cambria" w:hAnsi="Cambria" w:cs="Times New Roman"/>
          <w:sz w:val="20"/>
          <w:szCs w:val="20"/>
        </w:rPr>
        <w:t xml:space="preserve"> done by looking at tradeoff between Bias and Variance. An ideal model should be able to capture regularities in training data and generalize well to unseen data. Would be hard to find both in a classifier, but we can look to achieve balance in the two. </w:t>
      </w:r>
    </w:p>
    <w:p w14:paraId="4FE2CE93" w14:textId="77777777"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w:t>
      </w:r>
    </w:p>
    <w:p w14:paraId="4B1BB2AC" w14:textId="77777777" w:rsidR="00F30B10" w:rsidRPr="00F30B10" w:rsidRDefault="00F30B10" w:rsidP="00F30B10">
      <w:pPr>
        <w:rPr>
          <w:rFonts w:ascii="Cambria" w:hAnsi="Cambria" w:cs="Times New Roman"/>
          <w:sz w:val="20"/>
          <w:szCs w:val="20"/>
        </w:rPr>
      </w:pPr>
      <w:r w:rsidRPr="00F30B10">
        <w:rPr>
          <w:rFonts w:ascii="Cambria" w:hAnsi="Cambria" w:cs="Times New Roman"/>
          <w:sz w:val="20"/>
          <w:szCs w:val="20"/>
        </w:rPr>
        <w:t xml:space="preserve">Another technology we can put to use in order to solve this problem is using </w:t>
      </w:r>
      <w:r w:rsidRPr="00F30B10">
        <w:rPr>
          <w:rFonts w:ascii="Cambria" w:hAnsi="Cambria" w:cs="Times New Roman"/>
          <w:b/>
          <w:bCs/>
          <w:sz w:val="20"/>
          <w:szCs w:val="20"/>
        </w:rPr>
        <w:t>Neo4j's GraphDB</w:t>
      </w:r>
      <w:r w:rsidRPr="00F30B10">
        <w:rPr>
          <w:rFonts w:ascii="Cambria" w:hAnsi="Cambria" w:cs="Times New Roman"/>
          <w:sz w:val="20"/>
          <w:szCs w:val="20"/>
        </w:rPr>
        <w:t xml:space="preserve"> in order to build a search model. </w:t>
      </w:r>
    </w:p>
    <w:p w14:paraId="00A23F17" w14:textId="77777777" w:rsidR="00F30B10" w:rsidRPr="00F30B10" w:rsidRDefault="00F30B10" w:rsidP="00F30B10">
      <w:pPr>
        <w:rPr>
          <w:rFonts w:ascii="Cambria" w:hAnsi="Cambria" w:cs="Times New Roman"/>
          <w:sz w:val="20"/>
          <w:szCs w:val="20"/>
        </w:rPr>
      </w:pPr>
      <w:r w:rsidRPr="00F30B10">
        <w:rPr>
          <w:rFonts w:ascii="Cambria" w:hAnsi="Cambria" w:cs="Times New Roman"/>
          <w:sz w:val="20"/>
          <w:szCs w:val="20"/>
        </w:rPr>
        <w:t xml:space="preserve">GraphDB helps us design a link based analysis and build patterns within data fed to the GraphDB. We can feed in different columns and column values in order to build a link analysis graph and study the data. </w:t>
      </w:r>
    </w:p>
    <w:p w14:paraId="6B5AF739" w14:textId="77777777" w:rsidR="00F30B10" w:rsidRPr="00F30B10" w:rsidRDefault="00F30B10" w:rsidP="00F30B10">
      <w:pPr>
        <w:numPr>
          <w:ilvl w:val="0"/>
          <w:numId w:val="5"/>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Neo4j provides a database model and language that supports this kind of a modeling. Upon feeding the dataset to Neo4j, it assigns a variety of rich metadata to content for rapid search and retrieval. We can change the underlying data and structure or add new data and re-run the model in order to obtain better search results and link results. </w:t>
      </w:r>
    </w:p>
    <w:p w14:paraId="1BCB2372" w14:textId="1AA1CFCB" w:rsidR="00F30B10" w:rsidRPr="00F30B10" w:rsidRDefault="00F30B10" w:rsidP="00F30B10">
      <w:pPr>
        <w:numPr>
          <w:ilvl w:val="0"/>
          <w:numId w:val="5"/>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GraphDB operates on node-relationship model where node is annotated by name and type of concept it represents; Relationship is the path that define relation between two nodes connected. Traversal along the path (relationship) can be </w:t>
      </w:r>
      <w:del w:id="449" w:author="Sundar Murugappan" w:date="2017-08-22T19:48:00Z">
        <w:r w:rsidRPr="00F30B10" w:rsidDel="00DC7F29">
          <w:rPr>
            <w:rFonts w:ascii="Cambria" w:eastAsia="Times New Roman" w:hAnsi="Cambria" w:cs="Times New Roman"/>
            <w:sz w:val="20"/>
            <w:szCs w:val="20"/>
          </w:rPr>
          <w:delText>two</w:delText>
        </w:r>
      </w:del>
      <w:del w:id="450" w:author="Sundar Murugappan" w:date="2017-08-22T19:31:00Z">
        <w:r w:rsidRPr="00F30B10" w:rsidDel="00EF597D">
          <w:rPr>
            <w:rFonts w:ascii="Cambria" w:eastAsia="Times New Roman" w:hAnsi="Cambria" w:cs="Times New Roman"/>
            <w:sz w:val="20"/>
            <w:szCs w:val="20"/>
          </w:rPr>
          <w:delText xml:space="preserve"> </w:delText>
        </w:r>
      </w:del>
      <w:del w:id="451" w:author="Sundar Murugappan" w:date="2017-08-22T19:48:00Z">
        <w:r w:rsidRPr="00F30B10" w:rsidDel="00DC7F29">
          <w:rPr>
            <w:rFonts w:ascii="Cambria" w:eastAsia="Times New Roman" w:hAnsi="Cambria" w:cs="Times New Roman"/>
            <w:sz w:val="20"/>
            <w:szCs w:val="20"/>
          </w:rPr>
          <w:delText>way</w:delText>
        </w:r>
      </w:del>
      <w:ins w:id="452" w:author="Sundar Murugappan" w:date="2017-08-22T19:48:00Z">
        <w:r w:rsidR="00DC7F29" w:rsidRPr="00F30B10">
          <w:rPr>
            <w:rFonts w:ascii="Cambria" w:eastAsia="Times New Roman" w:hAnsi="Cambria" w:cs="Times New Roman"/>
            <w:sz w:val="20"/>
            <w:szCs w:val="20"/>
          </w:rPr>
          <w:t>two-way</w:t>
        </w:r>
      </w:ins>
      <w:r w:rsidRPr="00F30B10">
        <w:rPr>
          <w:rFonts w:ascii="Cambria" w:eastAsia="Times New Roman" w:hAnsi="Cambria" w:cs="Times New Roman"/>
          <w:sz w:val="20"/>
          <w:szCs w:val="20"/>
        </w:rPr>
        <w:t xml:space="preserve"> traversal depending on how the relationship is coded. </w:t>
      </w:r>
    </w:p>
    <w:p w14:paraId="5B1B946B" w14:textId="77777777" w:rsidR="00F30B10" w:rsidRPr="00F30B10" w:rsidRDefault="00F30B10" w:rsidP="00F30B10">
      <w:pPr>
        <w:numPr>
          <w:ilvl w:val="0"/>
          <w:numId w:val="5"/>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Transforming this model to Tenors </w:t>
      </w:r>
      <w:proofErr w:type="spellStart"/>
      <w:r w:rsidRPr="00F30B10">
        <w:rPr>
          <w:rFonts w:ascii="Cambria" w:eastAsia="Times New Roman" w:hAnsi="Cambria" w:cs="Times New Roman"/>
          <w:sz w:val="20"/>
          <w:szCs w:val="20"/>
        </w:rPr>
        <w:t>ios_events</w:t>
      </w:r>
      <w:proofErr w:type="spellEnd"/>
      <w:r w:rsidRPr="00F30B10">
        <w:rPr>
          <w:rFonts w:ascii="Cambria" w:eastAsia="Times New Roman" w:hAnsi="Cambria" w:cs="Times New Roman"/>
          <w:sz w:val="20"/>
          <w:szCs w:val="20"/>
        </w:rPr>
        <w:t xml:space="preserve"> dataset: </w:t>
      </w:r>
    </w:p>
    <w:p w14:paraId="4C19BC10" w14:textId="77777777" w:rsidR="00F30B10" w:rsidRPr="00F30B10" w:rsidRDefault="00F30B10" w:rsidP="00F30B10">
      <w:pPr>
        <w:numPr>
          <w:ilvl w:val="1"/>
          <w:numId w:val="6"/>
        </w:numPr>
        <w:ind w:left="108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Node 1 - USER: represents a unique user in the dataset. Node 2: KEYBOARDID. </w:t>
      </w:r>
    </w:p>
    <w:p w14:paraId="1250A0EF" w14:textId="77777777" w:rsidR="00F30B10" w:rsidRPr="00F30B10" w:rsidRDefault="00F30B10" w:rsidP="00F30B10">
      <w:pPr>
        <w:ind w:left="1080"/>
        <w:rPr>
          <w:rFonts w:ascii="Cambria" w:hAnsi="Cambria" w:cs="Times New Roman"/>
          <w:sz w:val="20"/>
          <w:szCs w:val="20"/>
        </w:rPr>
      </w:pPr>
      <w:r w:rsidRPr="00F30B10">
        <w:rPr>
          <w:rFonts w:ascii="Cambria" w:hAnsi="Cambria" w:cs="Times New Roman"/>
          <w:sz w:val="20"/>
          <w:szCs w:val="20"/>
        </w:rPr>
        <w:t xml:space="preserve">Node 1 ---------- Node 2 (relationship here is USES) = User Uses </w:t>
      </w:r>
      <w:proofErr w:type="spellStart"/>
      <w:r w:rsidRPr="00F30B10">
        <w:rPr>
          <w:rFonts w:ascii="Cambria" w:hAnsi="Cambria" w:cs="Times New Roman"/>
          <w:sz w:val="20"/>
          <w:szCs w:val="20"/>
        </w:rPr>
        <w:t>KeyboardId</w:t>
      </w:r>
      <w:proofErr w:type="spellEnd"/>
      <w:r w:rsidRPr="00F30B10">
        <w:rPr>
          <w:rFonts w:ascii="Cambria" w:hAnsi="Cambria" w:cs="Times New Roman"/>
          <w:sz w:val="20"/>
          <w:szCs w:val="20"/>
        </w:rPr>
        <w:t xml:space="preserve"> </w:t>
      </w:r>
    </w:p>
    <w:p w14:paraId="3A3AB29D" w14:textId="77777777" w:rsidR="00F30B10" w:rsidRPr="00F30B10" w:rsidRDefault="00F30B10" w:rsidP="00F30B10">
      <w:pPr>
        <w:numPr>
          <w:ilvl w:val="0"/>
          <w:numId w:val="7"/>
        </w:numPr>
        <w:ind w:left="108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Node 1 - USER; NODE 3: Timestamp; relationship is Logged at --&gt; User Logged at Timestamp </w:t>
      </w:r>
    </w:p>
    <w:p w14:paraId="78E2F6F1" w14:textId="77777777" w:rsidR="00F30B10" w:rsidRPr="00F30B10" w:rsidRDefault="00F30B10" w:rsidP="00F30B10">
      <w:pPr>
        <w:numPr>
          <w:ilvl w:val="0"/>
          <w:numId w:val="8"/>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In this way, we can define a parent Node = Category --&gt; which will have 25 child nodes as there are 25 distinct categories in this dataset. </w:t>
      </w:r>
    </w:p>
    <w:p w14:paraId="36286773" w14:textId="77777777" w:rsidR="00F30B10" w:rsidRPr="00F30B10" w:rsidRDefault="00F30B10" w:rsidP="00F30B10">
      <w:pPr>
        <w:numPr>
          <w:ilvl w:val="0"/>
          <w:numId w:val="8"/>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Define another parent Node = </w:t>
      </w:r>
      <w:proofErr w:type="spellStart"/>
      <w:r w:rsidRPr="00F30B10">
        <w:rPr>
          <w:rFonts w:ascii="Cambria" w:eastAsia="Times New Roman" w:hAnsi="Cambria" w:cs="Times New Roman"/>
          <w:sz w:val="20"/>
          <w:szCs w:val="20"/>
        </w:rPr>
        <w:t>Eventname</w:t>
      </w:r>
      <w:proofErr w:type="spellEnd"/>
      <w:r w:rsidRPr="00F30B10">
        <w:rPr>
          <w:rFonts w:ascii="Cambria" w:eastAsia="Times New Roman" w:hAnsi="Cambria" w:cs="Times New Roman"/>
          <w:sz w:val="20"/>
          <w:szCs w:val="20"/>
        </w:rPr>
        <w:t xml:space="preserve"> which will have 2 child nodes = share and </w:t>
      </w:r>
      <w:proofErr w:type="spellStart"/>
      <w:r w:rsidRPr="00F30B10">
        <w:rPr>
          <w:rFonts w:ascii="Cambria" w:eastAsia="Times New Roman" w:hAnsi="Cambria" w:cs="Times New Roman"/>
          <w:sz w:val="20"/>
          <w:szCs w:val="20"/>
        </w:rPr>
        <w:t>textsearch</w:t>
      </w:r>
      <w:proofErr w:type="spellEnd"/>
      <w:r w:rsidRPr="00F30B10">
        <w:rPr>
          <w:rFonts w:ascii="Cambria" w:eastAsia="Times New Roman" w:hAnsi="Cambria" w:cs="Times New Roman"/>
          <w:sz w:val="20"/>
          <w:szCs w:val="20"/>
        </w:rPr>
        <w:t xml:space="preserve">. </w:t>
      </w:r>
    </w:p>
    <w:p w14:paraId="47156FD5" w14:textId="719F24E2" w:rsidR="00F30B10" w:rsidRPr="00F30B10" w:rsidRDefault="00F30B10" w:rsidP="00F30B10">
      <w:pPr>
        <w:numPr>
          <w:ilvl w:val="0"/>
          <w:numId w:val="8"/>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Following these nodes, we can then connect specific "tags" under category and </w:t>
      </w:r>
      <w:proofErr w:type="spellStart"/>
      <w:r w:rsidRPr="00F30B10">
        <w:rPr>
          <w:rFonts w:ascii="Cambria" w:eastAsia="Times New Roman" w:hAnsi="Cambria" w:cs="Times New Roman"/>
          <w:sz w:val="20"/>
          <w:szCs w:val="20"/>
        </w:rPr>
        <w:t>eventname</w:t>
      </w:r>
      <w:proofErr w:type="spellEnd"/>
      <w:r w:rsidRPr="00F30B10">
        <w:rPr>
          <w:rFonts w:ascii="Cambria" w:eastAsia="Times New Roman" w:hAnsi="Cambria" w:cs="Times New Roman"/>
          <w:sz w:val="20"/>
          <w:szCs w:val="20"/>
        </w:rPr>
        <w:t xml:space="preserve"> and see what other related tags are connected to the same </w:t>
      </w:r>
      <w:del w:id="453" w:author="Sundar Murugappan" w:date="2017-08-22T19:32:00Z">
        <w:r w:rsidRPr="00F30B10" w:rsidDel="00D67889">
          <w:rPr>
            <w:rFonts w:ascii="Cambria" w:eastAsia="Times New Roman" w:hAnsi="Cambria" w:cs="Times New Roman"/>
            <w:sz w:val="20"/>
            <w:szCs w:val="20"/>
          </w:rPr>
          <w:delText>cate</w:delText>
        </w:r>
      </w:del>
      <w:del w:id="454" w:author="Sundar Murugappan" w:date="2017-08-22T19:31:00Z">
        <w:r w:rsidRPr="00F30B10" w:rsidDel="00D67889">
          <w:rPr>
            <w:rFonts w:ascii="Cambria" w:eastAsia="Times New Roman" w:hAnsi="Cambria" w:cs="Times New Roman"/>
            <w:sz w:val="20"/>
            <w:szCs w:val="20"/>
          </w:rPr>
          <w:delText>p</w:delText>
        </w:r>
      </w:del>
      <w:del w:id="455" w:author="Sundar Murugappan" w:date="2017-08-22T19:32:00Z">
        <w:r w:rsidRPr="00F30B10" w:rsidDel="00D67889">
          <w:rPr>
            <w:rFonts w:ascii="Cambria" w:eastAsia="Times New Roman" w:hAnsi="Cambria" w:cs="Times New Roman"/>
            <w:sz w:val="20"/>
            <w:szCs w:val="20"/>
          </w:rPr>
          <w:delText>gry</w:delText>
        </w:r>
      </w:del>
      <w:ins w:id="456" w:author="Sundar Murugappan" w:date="2017-08-22T19:32:00Z">
        <w:r w:rsidR="00D67889" w:rsidRPr="00F30B10">
          <w:rPr>
            <w:rFonts w:ascii="Cambria" w:eastAsia="Times New Roman" w:hAnsi="Cambria" w:cs="Times New Roman"/>
            <w:sz w:val="20"/>
            <w:szCs w:val="20"/>
          </w:rPr>
          <w:t>cate</w:t>
        </w:r>
        <w:r w:rsidR="00D67889">
          <w:rPr>
            <w:rFonts w:ascii="Cambria" w:eastAsia="Times New Roman" w:hAnsi="Cambria" w:cs="Times New Roman"/>
            <w:sz w:val="20"/>
            <w:szCs w:val="20"/>
          </w:rPr>
          <w:t>g</w:t>
        </w:r>
        <w:r w:rsidR="00D67889" w:rsidRPr="00F30B10">
          <w:rPr>
            <w:rFonts w:ascii="Cambria" w:eastAsia="Times New Roman" w:hAnsi="Cambria" w:cs="Times New Roman"/>
            <w:sz w:val="20"/>
            <w:szCs w:val="20"/>
          </w:rPr>
          <w:t>ory</w:t>
        </w:r>
      </w:ins>
      <w:r w:rsidRPr="00F30B10">
        <w:rPr>
          <w:rFonts w:ascii="Cambria" w:eastAsia="Times New Roman" w:hAnsi="Cambria" w:cs="Times New Roman"/>
          <w:sz w:val="20"/>
          <w:szCs w:val="20"/>
        </w:rPr>
        <w:t xml:space="preserve"> and </w:t>
      </w:r>
      <w:proofErr w:type="spellStart"/>
      <w:r w:rsidRPr="00F30B10">
        <w:rPr>
          <w:rFonts w:ascii="Cambria" w:eastAsia="Times New Roman" w:hAnsi="Cambria" w:cs="Times New Roman"/>
          <w:sz w:val="20"/>
          <w:szCs w:val="20"/>
        </w:rPr>
        <w:t>eventname</w:t>
      </w:r>
      <w:proofErr w:type="spellEnd"/>
      <w:r w:rsidRPr="00F30B10">
        <w:rPr>
          <w:rFonts w:ascii="Cambria" w:eastAsia="Times New Roman" w:hAnsi="Cambria" w:cs="Times New Roman"/>
          <w:sz w:val="20"/>
          <w:szCs w:val="20"/>
        </w:rPr>
        <w:t>. We can pass in chunks of data with "tags" and "</w:t>
      </w:r>
      <w:proofErr w:type="spellStart"/>
      <w:r w:rsidRPr="00F30B10">
        <w:rPr>
          <w:rFonts w:ascii="Cambria" w:eastAsia="Times New Roman" w:hAnsi="Cambria" w:cs="Times New Roman"/>
          <w:sz w:val="20"/>
          <w:szCs w:val="20"/>
        </w:rPr>
        <w:t>eventname</w:t>
      </w:r>
      <w:proofErr w:type="spellEnd"/>
      <w:r w:rsidRPr="00F30B10">
        <w:rPr>
          <w:rFonts w:ascii="Cambria" w:eastAsia="Times New Roman" w:hAnsi="Cambria" w:cs="Times New Roman"/>
          <w:sz w:val="20"/>
          <w:szCs w:val="20"/>
        </w:rPr>
        <w:t>+"category" data to this GraphDB - we can iterate over batches of data and the Graph will keep growing and find related search terms. Ex: Happy is associated with Smile; Cute is associated with Beautiful; sisters associated with blushing, etc</w:t>
      </w:r>
      <w:ins w:id="457" w:author="Sundar Murugappan" w:date="2017-08-22T19:32:00Z">
        <w:r w:rsidR="00D67889">
          <w:rPr>
            <w:rFonts w:ascii="Cambria" w:eastAsia="Times New Roman" w:hAnsi="Cambria" w:cs="Times New Roman"/>
            <w:sz w:val="20"/>
            <w:szCs w:val="20"/>
          </w:rPr>
          <w:t xml:space="preserve">. </w:t>
        </w:r>
      </w:ins>
    </w:p>
    <w:p w14:paraId="1C701C0B" w14:textId="1D702098" w:rsidR="00F30B10" w:rsidRPr="00F30B10" w:rsidRDefault="00F30B10" w:rsidP="00F30B10">
      <w:pPr>
        <w:numPr>
          <w:ilvl w:val="0"/>
          <w:numId w:val="8"/>
        </w:numPr>
        <w:ind w:left="540"/>
        <w:textAlignment w:val="center"/>
        <w:rPr>
          <w:rFonts w:ascii="Cambria" w:eastAsia="Times New Roman" w:hAnsi="Cambria" w:cs="Times New Roman"/>
          <w:sz w:val="20"/>
          <w:szCs w:val="20"/>
        </w:rPr>
      </w:pPr>
      <w:r w:rsidRPr="00F30B10">
        <w:rPr>
          <w:rFonts w:ascii="Cambria" w:eastAsia="Times New Roman" w:hAnsi="Cambria" w:cs="Times New Roman"/>
          <w:sz w:val="20"/>
          <w:szCs w:val="20"/>
        </w:rPr>
        <w:t xml:space="preserve">We can break out graphs depending on category or even associate event/category/tag data to a set of users for a </w:t>
      </w:r>
      <w:del w:id="458" w:author="Sundar Murugappan" w:date="2017-08-22T19:32:00Z">
        <w:r w:rsidRPr="00F30B10" w:rsidDel="00D67889">
          <w:rPr>
            <w:rFonts w:ascii="Cambria" w:eastAsia="Times New Roman" w:hAnsi="Cambria" w:cs="Times New Roman"/>
            <w:sz w:val="20"/>
            <w:szCs w:val="20"/>
          </w:rPr>
          <w:delText>weeks time</w:delText>
        </w:r>
      </w:del>
      <w:ins w:id="459" w:author="Sundar Murugappan" w:date="2017-08-22T19:32:00Z">
        <w:r w:rsidR="00D67889" w:rsidRPr="00F30B10">
          <w:rPr>
            <w:rFonts w:ascii="Cambria" w:eastAsia="Times New Roman" w:hAnsi="Cambria" w:cs="Times New Roman"/>
            <w:sz w:val="20"/>
            <w:szCs w:val="20"/>
          </w:rPr>
          <w:t>week’s time</w:t>
        </w:r>
      </w:ins>
      <w:r w:rsidRPr="00F30B10">
        <w:rPr>
          <w:rFonts w:ascii="Cambria" w:eastAsia="Times New Roman" w:hAnsi="Cambria" w:cs="Times New Roman"/>
          <w:sz w:val="20"/>
          <w:szCs w:val="20"/>
        </w:rPr>
        <w:t>. We can apply querying at different levels in order to understand different associations hidden in the dataset.</w:t>
      </w:r>
    </w:p>
    <w:p w14:paraId="13F0876C" w14:textId="77777777" w:rsidR="00F30B10" w:rsidRPr="00F30B10" w:rsidRDefault="00F30B10" w:rsidP="00F30B10">
      <w:pPr>
        <w:ind w:left="540"/>
        <w:rPr>
          <w:rFonts w:ascii="Cambria" w:hAnsi="Cambria" w:cs="Times New Roman"/>
          <w:sz w:val="20"/>
          <w:szCs w:val="20"/>
        </w:rPr>
      </w:pPr>
      <w:r w:rsidRPr="00F30B10">
        <w:rPr>
          <w:rFonts w:ascii="Cambria" w:hAnsi="Cambria" w:cs="Times New Roman"/>
          <w:sz w:val="20"/>
          <w:szCs w:val="20"/>
        </w:rPr>
        <w:t> </w:t>
      </w:r>
    </w:p>
    <w:p w14:paraId="0D880145" w14:textId="77777777" w:rsidR="00F30B10" w:rsidRPr="00F30B10" w:rsidRDefault="00F30B10" w:rsidP="00F30B10">
      <w:pPr>
        <w:rPr>
          <w:rFonts w:ascii="Cambria" w:hAnsi="Cambria" w:cs="Times New Roman"/>
          <w:sz w:val="22"/>
          <w:szCs w:val="22"/>
        </w:rPr>
      </w:pPr>
      <w:r w:rsidRPr="00F30B10">
        <w:rPr>
          <w:rFonts w:ascii="Cambria" w:hAnsi="Cambria" w:cs="Times New Roman"/>
          <w:sz w:val="22"/>
          <w:szCs w:val="22"/>
        </w:rPr>
        <w:t> </w:t>
      </w:r>
    </w:p>
    <w:p w14:paraId="35A56F09" w14:textId="77777777" w:rsidR="00F30B10" w:rsidRPr="00F30B10" w:rsidRDefault="00F30B10" w:rsidP="00F30B10">
      <w:pPr>
        <w:rPr>
          <w:rFonts w:ascii="Cambria" w:hAnsi="Cambria" w:cs="Times New Roman"/>
          <w:sz w:val="22"/>
          <w:szCs w:val="22"/>
        </w:rPr>
      </w:pPr>
      <w:r w:rsidRPr="00F30B10">
        <w:rPr>
          <w:rFonts w:ascii="Cambria" w:hAnsi="Cambria" w:cs="Times New Roman"/>
          <w:sz w:val="22"/>
          <w:szCs w:val="22"/>
        </w:rPr>
        <w:t> </w:t>
      </w:r>
    </w:p>
    <w:p w14:paraId="26A1843D" w14:textId="77777777" w:rsidR="00F30B10" w:rsidRPr="00F30B10" w:rsidDel="00DC7F29" w:rsidRDefault="00F30B10" w:rsidP="00F30B10">
      <w:pPr>
        <w:rPr>
          <w:del w:id="460" w:author="Sundar Murugappan" w:date="2017-08-22T19:48:00Z"/>
          <w:rFonts w:ascii="Calibri" w:hAnsi="Calibri" w:cs="Times New Roman"/>
          <w:sz w:val="22"/>
          <w:szCs w:val="22"/>
        </w:rPr>
      </w:pPr>
      <w:del w:id="461" w:author="Sundar Murugappan" w:date="2017-08-22T19:48:00Z">
        <w:r w:rsidRPr="00F30B10" w:rsidDel="00DC7F29">
          <w:rPr>
            <w:rFonts w:ascii="Calibri" w:hAnsi="Calibri" w:cs="Times New Roman"/>
            <w:sz w:val="22"/>
            <w:szCs w:val="22"/>
          </w:rPr>
          <w:delText> </w:delText>
        </w:r>
      </w:del>
    </w:p>
    <w:p w14:paraId="1D5AD514" w14:textId="77777777" w:rsidR="00F30B10" w:rsidRPr="00F30B10" w:rsidDel="00DC7F29" w:rsidRDefault="00F30B10" w:rsidP="00F30B10">
      <w:pPr>
        <w:rPr>
          <w:del w:id="462" w:author="Sundar Murugappan" w:date="2017-08-22T19:48:00Z"/>
          <w:rFonts w:ascii="Cambria" w:hAnsi="Cambria" w:cs="Times New Roman"/>
        </w:rPr>
      </w:pPr>
      <w:del w:id="463" w:author="Sundar Murugappan" w:date="2017-08-22T19:48:00Z">
        <w:r w:rsidRPr="00F30B10" w:rsidDel="00DC7F29">
          <w:rPr>
            <w:rFonts w:ascii="Cambria" w:hAnsi="Cambria" w:cs="Times New Roman"/>
          </w:rPr>
          <w:delText> </w:delText>
        </w:r>
      </w:del>
    </w:p>
    <w:p w14:paraId="40AD2D98" w14:textId="77777777" w:rsidR="00F30B10" w:rsidRPr="00F30B10" w:rsidDel="00DC7F29" w:rsidRDefault="00F30B10" w:rsidP="00F30B10">
      <w:pPr>
        <w:rPr>
          <w:del w:id="464" w:author="Sundar Murugappan" w:date="2017-08-22T19:48:00Z"/>
          <w:rFonts w:ascii="Calibri" w:hAnsi="Calibri" w:cs="Times New Roman"/>
          <w:sz w:val="22"/>
          <w:szCs w:val="22"/>
        </w:rPr>
      </w:pPr>
      <w:del w:id="465" w:author="Sundar Murugappan" w:date="2017-08-22T19:48:00Z">
        <w:r w:rsidRPr="00F30B10" w:rsidDel="00DC7F29">
          <w:rPr>
            <w:rFonts w:ascii="Calibri" w:hAnsi="Calibri" w:cs="Times New Roman"/>
            <w:sz w:val="22"/>
            <w:szCs w:val="22"/>
          </w:rPr>
          <w:delText> </w:delText>
        </w:r>
      </w:del>
    </w:p>
    <w:p w14:paraId="4EBAE514" w14:textId="77777777" w:rsidR="00F30B10" w:rsidRPr="00F30B10" w:rsidDel="00DC7F29" w:rsidRDefault="00F30B10" w:rsidP="00F30B10">
      <w:pPr>
        <w:rPr>
          <w:del w:id="466" w:author="Sundar Murugappan" w:date="2017-08-22T19:48:00Z"/>
          <w:rFonts w:ascii="Calibri" w:hAnsi="Calibri" w:cs="Times New Roman"/>
          <w:sz w:val="22"/>
          <w:szCs w:val="22"/>
        </w:rPr>
      </w:pPr>
      <w:del w:id="467" w:author="Sundar Murugappan" w:date="2017-08-22T19:48:00Z">
        <w:r w:rsidRPr="00F30B10" w:rsidDel="00DC7F29">
          <w:rPr>
            <w:rFonts w:ascii="Calibri" w:hAnsi="Calibri" w:cs="Times New Roman"/>
            <w:sz w:val="22"/>
            <w:szCs w:val="22"/>
          </w:rPr>
          <w:delText> </w:delText>
        </w:r>
      </w:del>
    </w:p>
    <w:p w14:paraId="79DED306" w14:textId="77777777" w:rsidR="00F30B10" w:rsidRPr="00F30B10" w:rsidDel="00DC7F29" w:rsidRDefault="00F30B10" w:rsidP="00F30B10">
      <w:pPr>
        <w:rPr>
          <w:del w:id="468" w:author="Sundar Murugappan" w:date="2017-08-22T19:48:00Z"/>
          <w:rFonts w:ascii="Cambria" w:hAnsi="Cambria" w:cs="Times New Roman"/>
        </w:rPr>
      </w:pPr>
      <w:del w:id="469" w:author="Sundar Murugappan" w:date="2017-08-22T19:48:00Z">
        <w:r w:rsidRPr="00F30B10" w:rsidDel="00DC7F29">
          <w:rPr>
            <w:rFonts w:ascii="Cambria" w:hAnsi="Cambria" w:cs="Times New Roman"/>
          </w:rPr>
          <w:delText> </w:delText>
        </w:r>
      </w:del>
    </w:p>
    <w:p w14:paraId="7452800B" w14:textId="77777777" w:rsidR="00F30B10" w:rsidRPr="00F30B10" w:rsidDel="00DC7F29" w:rsidRDefault="00F30B10" w:rsidP="00F30B10">
      <w:pPr>
        <w:rPr>
          <w:del w:id="470" w:author="Sundar Murugappan" w:date="2017-08-22T19:48:00Z"/>
          <w:rFonts w:ascii="Cambria" w:hAnsi="Cambria" w:cs="Times New Roman"/>
        </w:rPr>
      </w:pPr>
      <w:del w:id="471" w:author="Sundar Murugappan" w:date="2017-08-22T19:48:00Z">
        <w:r w:rsidRPr="00F30B10" w:rsidDel="00DC7F29">
          <w:rPr>
            <w:rFonts w:ascii="Cambria" w:hAnsi="Cambria" w:cs="Times New Roman"/>
          </w:rPr>
          <w:delText> </w:delText>
        </w:r>
      </w:del>
    </w:p>
    <w:p w14:paraId="1C07115F" w14:textId="77777777" w:rsidR="00F30B10" w:rsidRPr="00F30B10" w:rsidDel="00DC7F29" w:rsidRDefault="00F30B10" w:rsidP="00F30B10">
      <w:pPr>
        <w:rPr>
          <w:del w:id="472" w:author="Sundar Murugappan" w:date="2017-08-22T19:48:00Z"/>
          <w:rFonts w:ascii="Cambria" w:hAnsi="Cambria" w:cs="Times New Roman"/>
        </w:rPr>
      </w:pPr>
      <w:del w:id="473" w:author="Sundar Murugappan" w:date="2017-08-22T19:48:00Z">
        <w:r w:rsidRPr="00F30B10" w:rsidDel="00DC7F29">
          <w:rPr>
            <w:rFonts w:ascii="Cambria" w:hAnsi="Cambria" w:cs="Times New Roman"/>
          </w:rPr>
          <w:delText> </w:delText>
        </w:r>
      </w:del>
    </w:p>
    <w:p w14:paraId="5632283A" w14:textId="77777777" w:rsidR="00F30B10" w:rsidRPr="00F30B10" w:rsidDel="00DC7F29" w:rsidRDefault="00F30B10" w:rsidP="00F30B10">
      <w:pPr>
        <w:rPr>
          <w:del w:id="474" w:author="Sundar Murugappan" w:date="2017-08-22T19:48:00Z"/>
          <w:rFonts w:ascii="Cambria" w:hAnsi="Cambria" w:cs="Times New Roman"/>
        </w:rPr>
      </w:pPr>
      <w:del w:id="475" w:author="Sundar Murugappan" w:date="2017-08-22T19:48:00Z">
        <w:r w:rsidRPr="00F30B10" w:rsidDel="00DC7F29">
          <w:rPr>
            <w:rFonts w:ascii="Cambria" w:hAnsi="Cambria" w:cs="Times New Roman"/>
          </w:rPr>
          <w:delText> </w:delText>
        </w:r>
      </w:del>
    </w:p>
    <w:p w14:paraId="4F522262" w14:textId="77777777" w:rsidR="00F9426F" w:rsidRPr="00C04852" w:rsidRDefault="00F9426F" w:rsidP="000C301E">
      <w:pPr>
        <w:rPr>
          <w:rFonts w:ascii="Cambria" w:hAnsi="Cambria"/>
          <w:sz w:val="18"/>
          <w:szCs w:val="18"/>
        </w:rPr>
      </w:pPr>
    </w:p>
    <w:sectPr w:rsidR="00F9426F" w:rsidRPr="00C04852" w:rsidSect="0024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91D"/>
    <w:multiLevelType w:val="hybridMultilevel"/>
    <w:tmpl w:val="43463F54"/>
    <w:lvl w:ilvl="0" w:tplc="3A96E7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01050"/>
    <w:multiLevelType w:val="hybridMultilevel"/>
    <w:tmpl w:val="F216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7302A"/>
    <w:multiLevelType w:val="hybridMultilevel"/>
    <w:tmpl w:val="1A88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F4853"/>
    <w:multiLevelType w:val="multilevel"/>
    <w:tmpl w:val="D9A0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2767FB"/>
    <w:multiLevelType w:val="multilevel"/>
    <w:tmpl w:val="C328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42D29"/>
    <w:multiLevelType w:val="multilevel"/>
    <w:tmpl w:val="5040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E15F19"/>
    <w:multiLevelType w:val="multilevel"/>
    <w:tmpl w:val="F96C70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FD4898"/>
    <w:multiLevelType w:val="multilevel"/>
    <w:tmpl w:val="567E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BB4663"/>
    <w:multiLevelType w:val="multilevel"/>
    <w:tmpl w:val="2280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1270CB"/>
    <w:multiLevelType w:val="multilevel"/>
    <w:tmpl w:val="C6E028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startOverride w:val="1"/>
    </w:lvlOverride>
  </w:num>
  <w:num w:numId="2">
    <w:abstractNumId w:val="3"/>
    <w:lvlOverride w:ilvl="0">
      <w:startOverride w:val="1"/>
    </w:lvlOverride>
  </w:num>
  <w:num w:numId="3">
    <w:abstractNumId w:val="4"/>
    <w:lvlOverride w:ilvl="0">
      <w:startOverride w:val="2"/>
    </w:lvlOverride>
  </w:num>
  <w:num w:numId="4">
    <w:abstractNumId w:val="8"/>
    <w:lvlOverride w:ilvl="0">
      <w:startOverride w:val="1"/>
    </w:lvlOverride>
  </w:num>
  <w:num w:numId="5">
    <w:abstractNumId w:val="6"/>
    <w:lvlOverride w:ilvl="0">
      <w:startOverride w:val="1"/>
    </w:lvlOverride>
  </w:num>
  <w:num w:numId="6">
    <w:abstractNumId w:val="6"/>
    <w:lvlOverride w:ilvl="0"/>
    <w:lvlOverride w:ilvl="1">
      <w:startOverride w:val="1"/>
    </w:lvlOverride>
  </w:num>
  <w:num w:numId="7">
    <w:abstractNumId w:val="9"/>
    <w:lvlOverride w:ilvl="0">
      <w:startOverride w:val="2"/>
    </w:lvlOverride>
  </w:num>
  <w:num w:numId="8">
    <w:abstractNumId w:val="7"/>
    <w:lvlOverride w:ilvl="0">
      <w:startOverride w:val="4"/>
    </w:lvlOverride>
  </w:num>
  <w:num w:numId="9">
    <w:abstractNumId w:val="0"/>
  </w:num>
  <w:num w:numId="10">
    <w:abstractNumId w:val="1"/>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thi Annamalai">
    <w15:presenceInfo w15:providerId="Windows Live" w15:userId="8d43768415d8f3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1E"/>
    <w:rsid w:val="00026ACC"/>
    <w:rsid w:val="0007476C"/>
    <w:rsid w:val="000C301E"/>
    <w:rsid w:val="000C544C"/>
    <w:rsid w:val="000E35A5"/>
    <w:rsid w:val="000E48BA"/>
    <w:rsid w:val="000F3623"/>
    <w:rsid w:val="001D188F"/>
    <w:rsid w:val="001E6EE5"/>
    <w:rsid w:val="00245C0C"/>
    <w:rsid w:val="003470D9"/>
    <w:rsid w:val="00355E00"/>
    <w:rsid w:val="003A653D"/>
    <w:rsid w:val="00497130"/>
    <w:rsid w:val="004B71DB"/>
    <w:rsid w:val="005F7675"/>
    <w:rsid w:val="00622D28"/>
    <w:rsid w:val="00625C16"/>
    <w:rsid w:val="00667AC7"/>
    <w:rsid w:val="00692835"/>
    <w:rsid w:val="00695239"/>
    <w:rsid w:val="00773224"/>
    <w:rsid w:val="007B1231"/>
    <w:rsid w:val="00810FB9"/>
    <w:rsid w:val="009564DC"/>
    <w:rsid w:val="009C330C"/>
    <w:rsid w:val="00A8033A"/>
    <w:rsid w:val="00A84B7F"/>
    <w:rsid w:val="00AB1A67"/>
    <w:rsid w:val="00B67A55"/>
    <w:rsid w:val="00C04852"/>
    <w:rsid w:val="00C779B0"/>
    <w:rsid w:val="00C839C4"/>
    <w:rsid w:val="00D67889"/>
    <w:rsid w:val="00DA1FF2"/>
    <w:rsid w:val="00DC7F29"/>
    <w:rsid w:val="00DE61AD"/>
    <w:rsid w:val="00DE728A"/>
    <w:rsid w:val="00DF31CB"/>
    <w:rsid w:val="00DF6775"/>
    <w:rsid w:val="00E3406E"/>
    <w:rsid w:val="00EE5FD8"/>
    <w:rsid w:val="00EF597D"/>
    <w:rsid w:val="00F24C05"/>
    <w:rsid w:val="00F30B10"/>
    <w:rsid w:val="00F9426F"/>
    <w:rsid w:val="00F979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5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01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30B10"/>
    <w:rPr>
      <w:color w:val="0000FF"/>
      <w:u w:val="single"/>
    </w:rPr>
  </w:style>
  <w:style w:type="paragraph" w:styleId="BalloonText">
    <w:name w:val="Balloon Text"/>
    <w:basedOn w:val="Normal"/>
    <w:link w:val="BalloonTextChar"/>
    <w:uiPriority w:val="99"/>
    <w:semiHidden/>
    <w:unhideWhenUsed/>
    <w:rsid w:val="00DF67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6775"/>
    <w:rPr>
      <w:rFonts w:ascii="Times New Roman" w:hAnsi="Times New Roman" w:cs="Times New Roman"/>
      <w:sz w:val="18"/>
      <w:szCs w:val="18"/>
    </w:rPr>
  </w:style>
  <w:style w:type="paragraph" w:styleId="ListParagraph">
    <w:name w:val="List Paragraph"/>
    <w:basedOn w:val="Normal"/>
    <w:uiPriority w:val="34"/>
    <w:qFormat/>
    <w:rsid w:val="00DF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3524">
      <w:bodyDiv w:val="1"/>
      <w:marLeft w:val="0"/>
      <w:marRight w:val="0"/>
      <w:marTop w:val="0"/>
      <w:marBottom w:val="0"/>
      <w:divBdr>
        <w:top w:val="none" w:sz="0" w:space="0" w:color="auto"/>
        <w:left w:val="none" w:sz="0" w:space="0" w:color="auto"/>
        <w:bottom w:val="none" w:sz="0" w:space="0" w:color="auto"/>
        <w:right w:val="none" w:sz="0" w:space="0" w:color="auto"/>
      </w:divBdr>
    </w:div>
    <w:div w:id="313528737">
      <w:bodyDiv w:val="1"/>
      <w:marLeft w:val="0"/>
      <w:marRight w:val="0"/>
      <w:marTop w:val="0"/>
      <w:marBottom w:val="0"/>
      <w:divBdr>
        <w:top w:val="none" w:sz="0" w:space="0" w:color="auto"/>
        <w:left w:val="none" w:sz="0" w:space="0" w:color="auto"/>
        <w:bottom w:val="none" w:sz="0" w:space="0" w:color="auto"/>
        <w:right w:val="none" w:sz="0" w:space="0" w:color="auto"/>
      </w:divBdr>
    </w:div>
    <w:div w:id="447627643">
      <w:bodyDiv w:val="1"/>
      <w:marLeft w:val="0"/>
      <w:marRight w:val="0"/>
      <w:marTop w:val="0"/>
      <w:marBottom w:val="0"/>
      <w:divBdr>
        <w:top w:val="none" w:sz="0" w:space="0" w:color="auto"/>
        <w:left w:val="none" w:sz="0" w:space="0" w:color="auto"/>
        <w:bottom w:val="none" w:sz="0" w:space="0" w:color="auto"/>
        <w:right w:val="none" w:sz="0" w:space="0" w:color="auto"/>
      </w:divBdr>
    </w:div>
    <w:div w:id="546186666">
      <w:bodyDiv w:val="1"/>
      <w:marLeft w:val="0"/>
      <w:marRight w:val="0"/>
      <w:marTop w:val="0"/>
      <w:marBottom w:val="0"/>
      <w:divBdr>
        <w:top w:val="none" w:sz="0" w:space="0" w:color="auto"/>
        <w:left w:val="none" w:sz="0" w:space="0" w:color="auto"/>
        <w:bottom w:val="none" w:sz="0" w:space="0" w:color="auto"/>
        <w:right w:val="none" w:sz="0" w:space="0" w:color="auto"/>
      </w:divBdr>
    </w:div>
    <w:div w:id="630289226">
      <w:bodyDiv w:val="1"/>
      <w:marLeft w:val="0"/>
      <w:marRight w:val="0"/>
      <w:marTop w:val="0"/>
      <w:marBottom w:val="0"/>
      <w:divBdr>
        <w:top w:val="none" w:sz="0" w:space="0" w:color="auto"/>
        <w:left w:val="none" w:sz="0" w:space="0" w:color="auto"/>
        <w:bottom w:val="none" w:sz="0" w:space="0" w:color="auto"/>
        <w:right w:val="none" w:sz="0" w:space="0" w:color="auto"/>
      </w:divBdr>
    </w:div>
    <w:div w:id="1316495275">
      <w:bodyDiv w:val="1"/>
      <w:marLeft w:val="0"/>
      <w:marRight w:val="0"/>
      <w:marTop w:val="0"/>
      <w:marBottom w:val="0"/>
      <w:divBdr>
        <w:top w:val="none" w:sz="0" w:space="0" w:color="auto"/>
        <w:left w:val="none" w:sz="0" w:space="0" w:color="auto"/>
        <w:bottom w:val="none" w:sz="0" w:space="0" w:color="auto"/>
        <w:right w:val="none" w:sz="0" w:space="0" w:color="auto"/>
      </w:divBdr>
    </w:div>
    <w:div w:id="1616595172">
      <w:bodyDiv w:val="1"/>
      <w:marLeft w:val="0"/>
      <w:marRight w:val="0"/>
      <w:marTop w:val="0"/>
      <w:marBottom w:val="0"/>
      <w:divBdr>
        <w:top w:val="none" w:sz="0" w:space="0" w:color="auto"/>
        <w:left w:val="none" w:sz="0" w:space="0" w:color="auto"/>
        <w:bottom w:val="none" w:sz="0" w:space="0" w:color="auto"/>
        <w:right w:val="none" w:sz="0" w:space="0" w:color="auto"/>
      </w:divBdr>
    </w:div>
    <w:div w:id="1638366331">
      <w:bodyDiv w:val="1"/>
      <w:marLeft w:val="0"/>
      <w:marRight w:val="0"/>
      <w:marTop w:val="0"/>
      <w:marBottom w:val="0"/>
      <w:divBdr>
        <w:top w:val="none" w:sz="0" w:space="0" w:color="auto"/>
        <w:left w:val="none" w:sz="0" w:space="0" w:color="auto"/>
        <w:bottom w:val="none" w:sz="0" w:space="0" w:color="auto"/>
        <w:right w:val="none" w:sz="0" w:space="0" w:color="auto"/>
      </w:divBdr>
    </w:div>
    <w:div w:id="2114936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2495</Words>
  <Characters>14224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GE Research</Company>
  <LinksUpToDate>false</LinksUpToDate>
  <CharactersWithSpaces>16686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Annamalai</dc:creator>
  <cp:keywords/>
  <dc:description/>
  <cp:lastModifiedBy>Swathi Annamalai</cp:lastModifiedBy>
  <cp:revision>5</cp:revision>
  <dcterms:created xsi:type="dcterms:W3CDTF">2017-08-23T02:55:00Z</dcterms:created>
  <dcterms:modified xsi:type="dcterms:W3CDTF">2017-09-20T20:20:00Z</dcterms:modified>
</cp:coreProperties>
</file>